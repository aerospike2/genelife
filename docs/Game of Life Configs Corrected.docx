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A8B2" w14:textId="77777777" w:rsidR="005F72F9" w:rsidRPr="005F72F9" w:rsidRDefault="0062211B">
      <w:pPr>
        <w:rPr>
          <w:b/>
          <w:u w:val="single"/>
        </w:rPr>
      </w:pPr>
      <w:r w:rsidRPr="005F72F9">
        <w:rPr>
          <w:b/>
          <w:u w:val="single"/>
        </w:rPr>
        <w:t xml:space="preserve">Game of Life: </w:t>
      </w:r>
    </w:p>
    <w:p w14:paraId="0A687ED9" w14:textId="77777777" w:rsidR="005F72F9" w:rsidRDefault="005F72F9">
      <w:r>
        <w:t>John S. McCaskill</w:t>
      </w:r>
    </w:p>
    <w:p w14:paraId="65D6F790" w14:textId="77777777" w:rsidR="005F72F9" w:rsidRDefault="005F72F9"/>
    <w:p w14:paraId="02E43A04" w14:textId="77777777" w:rsidR="00380E43" w:rsidRDefault="00380E43" w:rsidP="0044370D">
      <w:pPr>
        <w:pStyle w:val="ListParagraph"/>
        <w:numPr>
          <w:ilvl w:val="0"/>
          <w:numId w:val="2"/>
        </w:numPr>
        <w:rPr>
          <w:b/>
        </w:rPr>
      </w:pPr>
      <w:r>
        <w:rPr>
          <w:b/>
        </w:rPr>
        <w:t>Review &amp; introduction</w:t>
      </w:r>
    </w:p>
    <w:p w14:paraId="089251BF" w14:textId="77777777" w:rsidR="00380E43" w:rsidRDefault="00380E43" w:rsidP="00380E43">
      <w:pPr>
        <w:pStyle w:val="ListParagraph"/>
        <w:ind w:left="360"/>
      </w:pPr>
      <w:r>
        <w:t>1.   Classic game of life (</w:t>
      </w:r>
      <w:proofErr w:type="spellStart"/>
      <w:r>
        <w:t>GoL</w:t>
      </w:r>
      <w:proofErr w:type="spellEnd"/>
      <w:r>
        <w:t xml:space="preserve">):  </w:t>
      </w:r>
    </w:p>
    <w:p w14:paraId="7056B8E5" w14:textId="77777777" w:rsidR="00380E43" w:rsidRDefault="00380E43" w:rsidP="00380E43">
      <w:pPr>
        <w:pStyle w:val="ListParagraph"/>
        <w:numPr>
          <w:ilvl w:val="1"/>
          <w:numId w:val="2"/>
        </w:numPr>
      </w:pPr>
      <w:r>
        <w:t>Live=1, dead=0</w:t>
      </w:r>
    </w:p>
    <w:p w14:paraId="4A0015FA" w14:textId="77777777" w:rsidR="00380E43" w:rsidRDefault="00380E43" w:rsidP="00380E43">
      <w:pPr>
        <w:pStyle w:val="ListParagraph"/>
        <w:numPr>
          <w:ilvl w:val="1"/>
          <w:numId w:val="2"/>
        </w:numPr>
      </w:pPr>
      <w:r>
        <w:t xml:space="preserve">Live cell with 2 or 3 live </w:t>
      </w:r>
      <w:proofErr w:type="spellStart"/>
      <w:r>
        <w:t>neighbors</w:t>
      </w:r>
      <w:proofErr w:type="spellEnd"/>
      <w:r>
        <w:t xml:space="preserve"> continues to live, otherwise dies</w:t>
      </w:r>
    </w:p>
    <w:p w14:paraId="0057FF00" w14:textId="77777777" w:rsidR="00380E43" w:rsidRDefault="00380E43" w:rsidP="00380E43">
      <w:pPr>
        <w:pStyle w:val="ListParagraph"/>
        <w:numPr>
          <w:ilvl w:val="1"/>
          <w:numId w:val="2"/>
        </w:numPr>
      </w:pPr>
      <w:r>
        <w:t xml:space="preserve">Dead cell with exactly 3 live </w:t>
      </w:r>
      <w:proofErr w:type="spellStart"/>
      <w:r>
        <w:t>neighbors</w:t>
      </w:r>
      <w:proofErr w:type="spellEnd"/>
      <w:r>
        <w:t xml:space="preserve"> comes alive, otherwise stays dead.</w:t>
      </w:r>
    </w:p>
    <w:p w14:paraId="4ADE5B0C" w14:textId="77777777" w:rsidR="00380E43" w:rsidRPr="00DF7932" w:rsidRDefault="00380E43" w:rsidP="00380E43">
      <w:pPr>
        <w:pStyle w:val="ListParagraph"/>
        <w:ind w:left="360"/>
      </w:pPr>
      <w:r>
        <w:t xml:space="preserve">2.  Add genetics:  think of the transition from dead to live as a birth process, passing genetic information from living neighbour parents to the newly born child.  Genetic information takes the form of departures of the local rule from </w:t>
      </w:r>
      <w:proofErr w:type="spellStart"/>
      <w:r>
        <w:t>GoL</w:t>
      </w:r>
      <w:proofErr w:type="spellEnd"/>
      <w:r>
        <w:t xml:space="preserve"> local rule.</w:t>
      </w:r>
      <w:r w:rsidR="00DF7932">
        <w:t xml:space="preserve">  From </w:t>
      </w:r>
      <w:r w:rsidR="00DF7932">
        <w:rPr>
          <w:b/>
        </w:rPr>
        <w:t>D</w:t>
      </w:r>
      <w:r w:rsidR="00DF7932">
        <w:t xml:space="preserve"> below:</w:t>
      </w:r>
    </w:p>
    <w:p w14:paraId="4F57B01B" w14:textId="77777777" w:rsidR="00DF7932" w:rsidRDefault="00DF7932" w:rsidP="00380E43">
      <w:pPr>
        <w:pStyle w:val="ListParagraph"/>
        <w:ind w:left="360"/>
      </w:pPr>
      <w:r>
        <w:tab/>
        <w:t>a.  some rules creating live cells from 2-live neighbourhoods are required</w:t>
      </w:r>
    </w:p>
    <w:p w14:paraId="720BCE60" w14:textId="77777777" w:rsidR="009C2F11" w:rsidRDefault="009C2F11" w:rsidP="00380E43">
      <w:pPr>
        <w:pStyle w:val="ListParagraph"/>
        <w:ind w:left="360"/>
      </w:pPr>
      <w:r>
        <w:tab/>
        <w:t xml:space="preserve">b.  … </w:t>
      </w:r>
    </w:p>
    <w:p w14:paraId="49F93F85" w14:textId="77777777" w:rsidR="00DF7932" w:rsidRDefault="00DF7932" w:rsidP="00380E43">
      <w:pPr>
        <w:pStyle w:val="ListParagraph"/>
        <w:ind w:left="360"/>
      </w:pPr>
      <w:r>
        <w:tab/>
      </w:r>
    </w:p>
    <w:p w14:paraId="7A06BAE3" w14:textId="77777777" w:rsidR="00380E43" w:rsidRPr="00380E43" w:rsidRDefault="00380E43" w:rsidP="00380E43">
      <w:pPr>
        <w:rPr>
          <w:b/>
        </w:rPr>
      </w:pPr>
    </w:p>
    <w:p w14:paraId="6F3C940B" w14:textId="77777777" w:rsidR="0044370D" w:rsidRPr="0044370D" w:rsidRDefault="005F72F9" w:rsidP="0044370D">
      <w:pPr>
        <w:pStyle w:val="ListParagraph"/>
        <w:numPr>
          <w:ilvl w:val="0"/>
          <w:numId w:val="2"/>
        </w:numPr>
        <w:rPr>
          <w:b/>
        </w:rPr>
      </w:pPr>
      <w:r w:rsidRPr="005F72F9">
        <w:rPr>
          <w:b/>
        </w:rPr>
        <w:t>A</w:t>
      </w:r>
      <w:r w:rsidR="0062211B" w:rsidRPr="005F72F9">
        <w:rPr>
          <w:b/>
        </w:rPr>
        <w:t>nalysis of Live Site Maintaining/Generating Configs</w:t>
      </w:r>
    </w:p>
    <w:p w14:paraId="02085453" w14:textId="77777777" w:rsidR="0044370D" w:rsidRDefault="0044370D" w:rsidP="00380E43"/>
    <w:p w14:paraId="14979E0A" w14:textId="77777777" w:rsidR="009C2F11" w:rsidRDefault="009C2F11" w:rsidP="00380E43">
      <w:r>
        <w:t>Consider separately the local neighbourhoods for 2 live neighbours and 3 live neighbours:</w:t>
      </w:r>
    </w:p>
    <w:p w14:paraId="1796ADB8" w14:textId="77777777" w:rsidR="009C2F11" w:rsidRDefault="009C2F11" w:rsidP="00380E43"/>
    <w:p w14:paraId="0A932C49" w14:textId="77777777" w:rsidR="0062211B" w:rsidRDefault="0062211B" w:rsidP="0062211B">
      <w:pPr>
        <w:pStyle w:val="ListParagraph"/>
        <w:numPr>
          <w:ilvl w:val="0"/>
          <w:numId w:val="1"/>
        </w:numPr>
      </w:pPr>
      <w:r>
        <w:t>2 live sites in 8-neighborhood</w:t>
      </w:r>
    </w:p>
    <w:p w14:paraId="4B16A816" w14:textId="77777777" w:rsidR="0062211B" w:rsidRDefault="0062211B" w:rsidP="0062211B"/>
    <w:p w14:paraId="3F3B3D57" w14:textId="77777777" w:rsidR="0062211B" w:rsidRDefault="0062211B" w:rsidP="0062211B">
      <w:r>
        <w:t>Up to reflection and rotation symmetries the following 6 configurations are involved</w:t>
      </w:r>
      <w:r w:rsidR="00CC2181">
        <w:t>,</w:t>
      </w:r>
    </w:p>
    <w:p w14:paraId="5EAD1B47" w14:textId="7AB97F43" w:rsidR="00CC2181" w:rsidRDefault="00CC2181" w:rsidP="0062211B">
      <w:r>
        <w:t>4 of them symmetric</w:t>
      </w:r>
      <w:ins w:id="0" w:author="John S. McCaskill" w:date="2018-08-30T08:36:00Z">
        <w:r w:rsidR="00D06B01">
          <w:t xml:space="preserve"> (2,4,5,6)</w:t>
        </w:r>
      </w:ins>
      <w:r>
        <w:t>, 2 asymmetric</w:t>
      </w:r>
      <w:ins w:id="1" w:author="John S. McCaskill" w:date="2018-08-30T08:36:00Z">
        <w:r w:rsidR="00D06B01">
          <w:t xml:space="preserve"> (1,3)</w:t>
        </w:r>
      </w:ins>
      <w:r>
        <w:t>.</w:t>
      </w:r>
    </w:p>
    <w:p w14:paraId="31FC697B" w14:textId="77777777" w:rsidR="0062211B" w:rsidRDefault="0062211B" w:rsidP="0062211B"/>
    <w:p w14:paraId="3B6762BC" w14:textId="77777777" w:rsidR="0062211B" w:rsidRDefault="0062211B" w:rsidP="0062211B">
      <w:r>
        <w:t xml:space="preserve">XX0   X0X   X00   </w:t>
      </w:r>
      <w:proofErr w:type="spellStart"/>
      <w:r>
        <w:t>X00</w:t>
      </w:r>
      <w:proofErr w:type="spellEnd"/>
      <w:r>
        <w:t xml:space="preserve">   0X0   000</w:t>
      </w:r>
    </w:p>
    <w:p w14:paraId="084391FA" w14:textId="77777777" w:rsidR="0062211B" w:rsidRDefault="0062211B" w:rsidP="0062211B">
      <w:r>
        <w:t>000   000   00X   000   X00   X0X</w:t>
      </w:r>
    </w:p>
    <w:p w14:paraId="2343E8D5" w14:textId="77777777" w:rsidR="0062211B" w:rsidRDefault="0062211B" w:rsidP="0062211B">
      <w:r>
        <w:t>000   000   000   00X   000   000</w:t>
      </w:r>
    </w:p>
    <w:p w14:paraId="7F47F204" w14:textId="77777777" w:rsidR="0062211B" w:rsidRDefault="0062211B" w:rsidP="0062211B"/>
    <w:p w14:paraId="061C7DF7" w14:textId="77777777" w:rsidR="0062211B" w:rsidRDefault="0062211B" w:rsidP="0062211B">
      <w:pPr>
        <w:pStyle w:val="ListParagraph"/>
        <w:numPr>
          <w:ilvl w:val="0"/>
          <w:numId w:val="1"/>
        </w:numPr>
      </w:pPr>
      <w:r>
        <w:t>3 live sites in 8-neighborhood</w:t>
      </w:r>
    </w:p>
    <w:p w14:paraId="0E191F9C" w14:textId="302AF686" w:rsidR="0062211B" w:rsidRDefault="0062211B" w:rsidP="0062211B">
      <w:r>
        <w:t xml:space="preserve">Up to reflection and rotation symmetries </w:t>
      </w:r>
      <w:commentRangeStart w:id="2"/>
      <w:r>
        <w:t xml:space="preserve">the following </w:t>
      </w:r>
      <w:del w:id="3" w:author="John S. McCaskill" w:date="2018-08-30T08:22:00Z">
        <w:r w:rsidDel="00532515">
          <w:delText xml:space="preserve">9 </w:delText>
        </w:r>
      </w:del>
      <w:ins w:id="4" w:author="John S. McCaskill" w:date="2018-08-30T08:22:00Z">
        <w:r w:rsidR="00532515">
          <w:t>10</w:t>
        </w:r>
        <w:r w:rsidR="00532515">
          <w:t xml:space="preserve"> </w:t>
        </w:r>
      </w:ins>
      <w:r>
        <w:t xml:space="preserve">configurations are </w:t>
      </w:r>
      <w:commentRangeStart w:id="5"/>
      <w:r>
        <w:t>involved</w:t>
      </w:r>
      <w:commentRangeEnd w:id="2"/>
      <w:r w:rsidR="00C53048">
        <w:rPr>
          <w:rStyle w:val="CommentReference"/>
        </w:rPr>
        <w:commentReference w:id="2"/>
      </w:r>
      <w:commentRangeEnd w:id="5"/>
      <w:r w:rsidR="00532515">
        <w:rPr>
          <w:rStyle w:val="CommentReference"/>
        </w:rPr>
        <w:commentReference w:id="5"/>
      </w:r>
    </w:p>
    <w:p w14:paraId="74DE63F5" w14:textId="77777777" w:rsidR="0062211B" w:rsidRDefault="0062211B" w:rsidP="0062211B"/>
    <w:p w14:paraId="12ADA85D" w14:textId="7AA1A91C" w:rsidR="0062211B" w:rsidRDefault="0062211B" w:rsidP="0062211B">
      <w:r w:rsidRPr="00532515">
        <w:rPr>
          <w:color w:val="00B050"/>
          <w:rPrChange w:id="6" w:author="John S. McCaskill" w:date="2018-08-30T08:26:00Z">
            <w:rPr/>
          </w:rPrChange>
        </w:rPr>
        <w:t xml:space="preserve">XXX   XX0   </w:t>
      </w:r>
      <w:proofErr w:type="spellStart"/>
      <w:r w:rsidRPr="00532515">
        <w:rPr>
          <w:color w:val="00B050"/>
          <w:rPrChange w:id="7" w:author="John S. McCaskill" w:date="2018-08-30T08:26:00Z">
            <w:rPr/>
          </w:rPrChange>
        </w:rPr>
        <w:t>XX0</w:t>
      </w:r>
      <w:proofErr w:type="spellEnd"/>
      <w:r w:rsidRPr="00532515">
        <w:rPr>
          <w:color w:val="00B050"/>
          <w:rPrChange w:id="8" w:author="John S. McCaskill" w:date="2018-08-30T08:26:00Z">
            <w:rPr/>
          </w:rPrChange>
        </w:rPr>
        <w:t xml:space="preserve">   </w:t>
      </w:r>
      <w:proofErr w:type="spellStart"/>
      <w:r w:rsidRPr="00532515">
        <w:rPr>
          <w:color w:val="00B050"/>
          <w:rPrChange w:id="9" w:author="John S. McCaskill" w:date="2018-08-30T08:26:00Z">
            <w:rPr/>
          </w:rPrChange>
        </w:rPr>
        <w:t>XX0</w:t>
      </w:r>
      <w:proofErr w:type="spellEnd"/>
      <w:r w:rsidRPr="00532515">
        <w:rPr>
          <w:color w:val="00B050"/>
          <w:rPrChange w:id="10" w:author="John S. McCaskill" w:date="2018-08-30T08:26:00Z">
            <w:rPr/>
          </w:rPrChange>
        </w:rPr>
        <w:t xml:space="preserve">   </w:t>
      </w:r>
      <w:proofErr w:type="spellStart"/>
      <w:r w:rsidRPr="00532515">
        <w:rPr>
          <w:color w:val="00B050"/>
          <w:rPrChange w:id="11" w:author="John S. McCaskill" w:date="2018-08-30T08:26:00Z">
            <w:rPr/>
          </w:rPrChange>
        </w:rPr>
        <w:t>XX0</w:t>
      </w:r>
      <w:proofErr w:type="spellEnd"/>
      <w:r w:rsidRPr="00532515">
        <w:rPr>
          <w:color w:val="00B050"/>
          <w:rPrChange w:id="12" w:author="John S. McCaskill" w:date="2018-08-30T08:26:00Z">
            <w:rPr/>
          </w:rPrChange>
        </w:rPr>
        <w:t xml:space="preserve">   </w:t>
      </w:r>
      <w:proofErr w:type="spellStart"/>
      <w:r w:rsidRPr="00532515">
        <w:rPr>
          <w:color w:val="00B050"/>
          <w:rPrChange w:id="13" w:author="John S. McCaskill" w:date="2018-08-30T08:26:00Z">
            <w:rPr/>
          </w:rPrChange>
        </w:rPr>
        <w:t>XX0</w:t>
      </w:r>
      <w:proofErr w:type="spellEnd"/>
      <w:r>
        <w:t xml:space="preserve">   </w:t>
      </w:r>
      <w:r w:rsidRPr="00532515">
        <w:rPr>
          <w:color w:val="00B0F0"/>
          <w:rPrChange w:id="14" w:author="John S. McCaskill" w:date="2018-08-30T08:26:00Z">
            <w:rPr/>
          </w:rPrChange>
        </w:rPr>
        <w:t xml:space="preserve">X0X   </w:t>
      </w:r>
      <w:proofErr w:type="spellStart"/>
      <w:r w:rsidRPr="00532515">
        <w:rPr>
          <w:color w:val="00B0F0"/>
          <w:rPrChange w:id="15" w:author="John S. McCaskill" w:date="2018-08-30T08:26:00Z">
            <w:rPr/>
          </w:rPrChange>
        </w:rPr>
        <w:t>X0X</w:t>
      </w:r>
      <w:proofErr w:type="spellEnd"/>
      <w:r w:rsidRPr="00532515">
        <w:rPr>
          <w:color w:val="00B0F0"/>
          <w:rPrChange w:id="16" w:author="John S. McCaskill" w:date="2018-08-30T08:26:00Z">
            <w:rPr/>
          </w:rPrChange>
        </w:rPr>
        <w:t xml:space="preserve">   </w:t>
      </w:r>
      <w:r>
        <w:t>X00</w:t>
      </w:r>
      <w:ins w:id="17" w:author="John S. McCaskill" w:date="2018-08-30T08:21:00Z">
        <w:r w:rsidR="00532515">
          <w:t xml:space="preserve">   0X0</w:t>
        </w:r>
      </w:ins>
    </w:p>
    <w:p w14:paraId="2B20C317" w14:textId="14676E0C" w:rsidR="0062211B" w:rsidRDefault="0062211B" w:rsidP="0062211B">
      <w:r w:rsidRPr="00532515">
        <w:rPr>
          <w:color w:val="00B050"/>
          <w:rPrChange w:id="18" w:author="John S. McCaskill" w:date="2018-08-30T08:26:00Z">
            <w:rPr/>
          </w:rPrChange>
        </w:rPr>
        <w:t xml:space="preserve">000   00X   000   000   000   X00   </w:t>
      </w:r>
      <w:r w:rsidRPr="00532515">
        <w:rPr>
          <w:color w:val="00B0F0"/>
          <w:rPrChange w:id="19" w:author="John S. McCaskill" w:date="2018-08-30T08:26:00Z">
            <w:rPr/>
          </w:rPrChange>
        </w:rPr>
        <w:t>000   000</w:t>
      </w:r>
      <w:r>
        <w:t xml:space="preserve">   00X</w:t>
      </w:r>
      <w:ins w:id="20" w:author="John S. McCaskill" w:date="2018-08-30T08:21:00Z">
        <w:r w:rsidR="00532515">
          <w:t xml:space="preserve">   X0X</w:t>
        </w:r>
      </w:ins>
    </w:p>
    <w:p w14:paraId="22E911E3" w14:textId="7FCF8894" w:rsidR="0062211B" w:rsidRDefault="0062211B" w:rsidP="0062211B">
      <w:r w:rsidRPr="00532515">
        <w:rPr>
          <w:color w:val="00B050"/>
          <w:rPrChange w:id="21" w:author="John S. McCaskill" w:date="2018-08-30T08:26:00Z">
            <w:rPr/>
          </w:rPrChange>
        </w:rPr>
        <w:t xml:space="preserve">000   000   00X   0X0   X00   000   </w:t>
      </w:r>
      <w:r w:rsidRPr="00532515">
        <w:rPr>
          <w:color w:val="00B0F0"/>
          <w:rPrChange w:id="22" w:author="John S. McCaskill" w:date="2018-08-30T08:26:00Z">
            <w:rPr/>
          </w:rPrChange>
        </w:rPr>
        <w:t xml:space="preserve">00X   0X0   </w:t>
      </w:r>
      <w:proofErr w:type="spellStart"/>
      <w:r>
        <w:t>0X0</w:t>
      </w:r>
      <w:proofErr w:type="spellEnd"/>
      <w:ins w:id="23" w:author="John S. McCaskill" w:date="2018-08-30T08:22:00Z">
        <w:r w:rsidR="00532515">
          <w:t xml:space="preserve">   000</w:t>
        </w:r>
      </w:ins>
    </w:p>
    <w:p w14:paraId="626004B5" w14:textId="77777777" w:rsidR="00560472" w:rsidRDefault="00560472" w:rsidP="0062211B"/>
    <w:p w14:paraId="18A18C64" w14:textId="77777777" w:rsidR="0062211B" w:rsidRDefault="009C2F11" w:rsidP="0062211B">
      <w:r>
        <w:t xml:space="preserve">Note it is the 3 live site neighbourhoods that cause birth in the classic </w:t>
      </w:r>
      <w:proofErr w:type="spellStart"/>
      <w:r>
        <w:t>GoL</w:t>
      </w:r>
      <w:proofErr w:type="spellEnd"/>
      <w:r>
        <w:t>.</w:t>
      </w:r>
    </w:p>
    <w:p w14:paraId="08939CBE" w14:textId="77777777" w:rsidR="005F72F9" w:rsidRDefault="005F72F9" w:rsidP="0062211B"/>
    <w:p w14:paraId="21F0D248" w14:textId="77777777" w:rsidR="005F72F9" w:rsidRDefault="005F72F9" w:rsidP="005F72F9">
      <w:pPr>
        <w:pStyle w:val="ListParagraph"/>
        <w:numPr>
          <w:ilvl w:val="0"/>
          <w:numId w:val="2"/>
        </w:numPr>
        <w:rPr>
          <w:b/>
        </w:rPr>
      </w:pPr>
      <w:r w:rsidRPr="005F72F9">
        <w:rPr>
          <w:b/>
        </w:rPr>
        <w:t xml:space="preserve"> Deterministic gene replication rule</w:t>
      </w:r>
    </w:p>
    <w:p w14:paraId="2EBFE2E8" w14:textId="77777777" w:rsidR="005F72F9" w:rsidRPr="005F72F9" w:rsidRDefault="005F72F9" w:rsidP="005F72F9">
      <w:pPr>
        <w:rPr>
          <w:u w:val="single"/>
        </w:rPr>
      </w:pPr>
      <w:r w:rsidRPr="005F72F9">
        <w:rPr>
          <w:u w:val="single"/>
        </w:rPr>
        <w:t>Non-random inheritance possibility:</w:t>
      </w:r>
    </w:p>
    <w:p w14:paraId="1270B474" w14:textId="45EBB61C" w:rsidR="005F72F9" w:rsidRDefault="005F72F9" w:rsidP="005F72F9">
      <w:r>
        <w:t xml:space="preserve">If there are two symmetric sites (in </w:t>
      </w:r>
      <w:del w:id="24" w:author="John S. McCaskill" w:date="2018-08-30T08:28:00Z">
        <w:r w:rsidDel="00D06B01">
          <w:delText xml:space="preserve">2 </w:delText>
        </w:r>
      </w:del>
      <w:ins w:id="25" w:author="John S. McCaskill" w:date="2018-08-30T08:28:00Z">
        <w:del w:id="26" w:author="John McCaskill" w:date="2018-08-30T09:01:00Z">
          <w:r w:rsidR="00D06B01" w:rsidDel="00C04E9E">
            <w:delText>3</w:delText>
          </w:r>
        </w:del>
      </w:ins>
      <w:ins w:id="27" w:author="John McCaskill" w:date="2018-08-30T09:01:00Z">
        <w:r w:rsidR="00C04E9E">
          <w:t>5</w:t>
        </w:r>
      </w:ins>
      <w:ins w:id="28" w:author="John S. McCaskill" w:date="2018-08-30T08:28:00Z">
        <w:r w:rsidR="00D06B01">
          <w:t xml:space="preserve"> </w:t>
        </w:r>
      </w:ins>
      <w:r>
        <w:t xml:space="preserve">cases, </w:t>
      </w:r>
      <w:ins w:id="29" w:author="John McCaskill" w:date="2018-08-30T09:01:00Z">
        <w:r w:rsidR="00C04E9E">
          <w:t>6,7,</w:t>
        </w:r>
      </w:ins>
      <w:r>
        <w:t>8</w:t>
      </w:r>
      <w:del w:id="30" w:author="John S. McCaskill" w:date="2018-08-30T08:28:00Z">
        <w:r w:rsidDel="00D06B01">
          <w:delText xml:space="preserve"> and</w:delText>
        </w:r>
      </w:del>
      <w:ins w:id="31" w:author="John S. McCaskill" w:date="2018-08-30T08:28:00Z">
        <w:r w:rsidR="00D06B01">
          <w:t>,</w:t>
        </w:r>
      </w:ins>
      <w:r>
        <w:t xml:space="preserve"> 9</w:t>
      </w:r>
      <w:ins w:id="32" w:author="John S. McCaskill" w:date="2018-08-30T08:28:00Z">
        <w:r w:rsidR="00D06B01">
          <w:t xml:space="preserve"> and 10</w:t>
        </w:r>
      </w:ins>
      <w:r>
        <w:t>) take instead the third.</w:t>
      </w:r>
    </w:p>
    <w:p w14:paraId="08C77546" w14:textId="167DAA52" w:rsidR="005F72F9" w:rsidRDefault="005F72F9" w:rsidP="005F72F9">
      <w:r>
        <w:t>Otherwise, take the genome of the neighbour closest to middle of three live neighbo</w:t>
      </w:r>
      <w:ins w:id="33" w:author="John S. McCaskill" w:date="2018-08-30T08:29:00Z">
        <w:r w:rsidR="00D06B01">
          <w:t>u</w:t>
        </w:r>
      </w:ins>
      <w:r>
        <w:t>rs.</w:t>
      </w:r>
    </w:p>
    <w:p w14:paraId="66EABB92" w14:textId="77777777" w:rsidR="005F72F9" w:rsidRDefault="005F72F9" w:rsidP="005F72F9"/>
    <w:p w14:paraId="562AB245" w14:textId="60589391" w:rsidR="005F72F9" w:rsidRDefault="005F72F9" w:rsidP="005F72F9">
      <w:commentRangeStart w:id="34"/>
      <w:r>
        <w:t>X</w:t>
      </w:r>
      <w:r w:rsidRPr="005F72F9">
        <w:rPr>
          <w:b/>
        </w:rPr>
        <w:t>X</w:t>
      </w:r>
      <w:r>
        <w:t>X   X</w:t>
      </w:r>
      <w:r w:rsidRPr="005F72F9">
        <w:rPr>
          <w:b/>
        </w:rPr>
        <w:t>X</w:t>
      </w:r>
      <w:r>
        <w:t xml:space="preserve">0   </w:t>
      </w:r>
      <w:proofErr w:type="spellStart"/>
      <w:r>
        <w:t>X</w:t>
      </w:r>
      <w:r w:rsidRPr="005F72F9">
        <w:rPr>
          <w:b/>
        </w:rPr>
        <w:t>X</w:t>
      </w:r>
      <w:r>
        <w:t>0</w:t>
      </w:r>
      <w:proofErr w:type="spellEnd"/>
      <w:r>
        <w:t xml:space="preserve">   </w:t>
      </w:r>
      <w:proofErr w:type="spellStart"/>
      <w:r w:rsidRPr="00767446">
        <w:rPr>
          <w:rPrChange w:id="35" w:author="John S. McCaskill" w:date="2018-08-30T08:51:00Z">
            <w:rPr>
              <w:b/>
            </w:rPr>
          </w:rPrChange>
        </w:rPr>
        <w:t>X</w:t>
      </w:r>
      <w:r w:rsidRPr="00767446">
        <w:rPr>
          <w:b/>
          <w:rPrChange w:id="36" w:author="John S. McCaskill" w:date="2018-08-30T08:51:00Z">
            <w:rPr/>
          </w:rPrChange>
        </w:rPr>
        <w:t>X</w:t>
      </w:r>
      <w:r>
        <w:t>0</w:t>
      </w:r>
      <w:proofErr w:type="spellEnd"/>
      <w:r>
        <w:t xml:space="preserve">   </w:t>
      </w:r>
      <w:proofErr w:type="spellStart"/>
      <w:r w:rsidRPr="005F72F9">
        <w:rPr>
          <w:b/>
        </w:rPr>
        <w:t>X</w:t>
      </w:r>
      <w:r>
        <w:t>X0</w:t>
      </w:r>
      <w:proofErr w:type="spellEnd"/>
      <w:r>
        <w:t xml:space="preserve">   </w:t>
      </w:r>
      <w:proofErr w:type="spellStart"/>
      <w:r w:rsidRPr="005F72F9">
        <w:rPr>
          <w:b/>
        </w:rPr>
        <w:t>X</w:t>
      </w:r>
      <w:r>
        <w:t>X0</w:t>
      </w:r>
      <w:proofErr w:type="spellEnd"/>
      <w:r>
        <w:t xml:space="preserve">   X0</w:t>
      </w:r>
      <w:r w:rsidRPr="005F72F9">
        <w:rPr>
          <w:b/>
        </w:rPr>
        <w:t>X</w:t>
      </w:r>
      <w:r>
        <w:t xml:space="preserve">   </w:t>
      </w:r>
      <w:proofErr w:type="spellStart"/>
      <w:r>
        <w:t>X0X</w:t>
      </w:r>
      <w:proofErr w:type="spellEnd"/>
      <w:r>
        <w:t xml:space="preserve">   </w:t>
      </w:r>
      <w:r w:rsidRPr="005F72F9">
        <w:rPr>
          <w:b/>
        </w:rPr>
        <w:t>X</w:t>
      </w:r>
      <w:r>
        <w:t>00</w:t>
      </w:r>
      <w:ins w:id="37" w:author="John S. McCaskill" w:date="2018-08-30T08:28:00Z">
        <w:r w:rsidR="00D06B01">
          <w:t xml:space="preserve">   0</w:t>
        </w:r>
        <w:commentRangeStart w:id="38"/>
        <w:r w:rsidR="00D06B01" w:rsidRPr="00D06B01">
          <w:rPr>
            <w:b/>
            <w:rPrChange w:id="39" w:author="John S. McCaskill" w:date="2018-08-30T08:29:00Z">
              <w:rPr/>
            </w:rPrChange>
          </w:rPr>
          <w:t>X</w:t>
        </w:r>
      </w:ins>
      <w:commentRangeEnd w:id="38"/>
      <w:ins w:id="40" w:author="John S. McCaskill" w:date="2018-08-30T08:29:00Z">
        <w:r w:rsidR="00D06B01">
          <w:rPr>
            <w:rStyle w:val="CommentReference"/>
          </w:rPr>
          <w:commentReference w:id="38"/>
        </w:r>
      </w:ins>
      <w:ins w:id="41" w:author="John S. McCaskill" w:date="2018-08-30T08:28:00Z">
        <w:r w:rsidR="00D06B01">
          <w:t>0</w:t>
        </w:r>
      </w:ins>
    </w:p>
    <w:p w14:paraId="3F05DFED" w14:textId="6E13634E" w:rsidR="005F72F9" w:rsidRPr="00E32C73" w:rsidRDefault="005F72F9" w:rsidP="005F72F9">
      <w:r w:rsidRPr="00E32C73">
        <w:t>0</w:t>
      </w:r>
      <w:r w:rsidRPr="005F72F9">
        <w:rPr>
          <w:b/>
        </w:rPr>
        <w:t>X</w:t>
      </w:r>
      <w:r w:rsidRPr="00E32C73">
        <w:t>0   0</w:t>
      </w:r>
      <w:r w:rsidRPr="005F72F9">
        <w:rPr>
          <w:b/>
        </w:rPr>
        <w:t>X</w:t>
      </w:r>
      <w:r w:rsidRPr="00E32C73">
        <w:t>X   0</w:t>
      </w:r>
      <w:r w:rsidRPr="005F72F9">
        <w:rPr>
          <w:b/>
        </w:rPr>
        <w:t>X</w:t>
      </w:r>
      <w:r w:rsidRPr="00E32C73">
        <w:t xml:space="preserve">0   </w:t>
      </w:r>
      <w:proofErr w:type="spellStart"/>
      <w:r w:rsidRPr="00E32C73">
        <w:t>0</w:t>
      </w:r>
      <w:r w:rsidRPr="005F72F9">
        <w:rPr>
          <w:b/>
        </w:rPr>
        <w:t>X</w:t>
      </w:r>
      <w:r w:rsidRPr="00E32C73">
        <w:t>0</w:t>
      </w:r>
      <w:proofErr w:type="spellEnd"/>
      <w:r w:rsidRPr="00E32C73">
        <w:t xml:space="preserve">   </w:t>
      </w:r>
      <w:proofErr w:type="spellStart"/>
      <w:r w:rsidRPr="00E32C73">
        <w:t>0</w:t>
      </w:r>
      <w:r w:rsidRPr="005F72F9">
        <w:rPr>
          <w:b/>
        </w:rPr>
        <w:t>X</w:t>
      </w:r>
      <w:r w:rsidRPr="00E32C73">
        <w:t>0</w:t>
      </w:r>
      <w:proofErr w:type="spellEnd"/>
      <w:r w:rsidRPr="00E32C73">
        <w:t xml:space="preserve">   X</w:t>
      </w:r>
      <w:r w:rsidRPr="005F72F9">
        <w:rPr>
          <w:b/>
        </w:rPr>
        <w:t>X</w:t>
      </w:r>
      <w:r w:rsidRPr="00E32C73">
        <w:t>0   0</w:t>
      </w:r>
      <w:r w:rsidRPr="005F72F9">
        <w:rPr>
          <w:b/>
        </w:rPr>
        <w:t>X</w:t>
      </w:r>
      <w:r w:rsidRPr="00E32C73">
        <w:t xml:space="preserve">0   </w:t>
      </w:r>
      <w:proofErr w:type="spellStart"/>
      <w:r w:rsidRPr="00E32C73">
        <w:t>0</w:t>
      </w:r>
      <w:r w:rsidRPr="005F72F9">
        <w:rPr>
          <w:b/>
        </w:rPr>
        <w:t>X</w:t>
      </w:r>
      <w:r w:rsidRPr="00E32C73">
        <w:t>0</w:t>
      </w:r>
      <w:proofErr w:type="spellEnd"/>
      <w:r w:rsidRPr="00E32C73">
        <w:t xml:space="preserve">   0</w:t>
      </w:r>
      <w:r w:rsidRPr="005F72F9">
        <w:rPr>
          <w:b/>
        </w:rPr>
        <w:t>X</w:t>
      </w:r>
      <w:r w:rsidRPr="00287A48">
        <w:t>X</w:t>
      </w:r>
      <w:ins w:id="42" w:author="John S. McCaskill" w:date="2018-08-30T08:28:00Z">
        <w:r w:rsidR="00D06B01">
          <w:t xml:space="preserve">   X</w:t>
        </w:r>
      </w:ins>
      <w:ins w:id="43" w:author="John S. McCaskill" w:date="2018-08-30T08:29:00Z">
        <w:r w:rsidR="00D06B01" w:rsidRPr="00D06B01">
          <w:rPr>
            <w:b/>
            <w:rPrChange w:id="44" w:author="John S. McCaskill" w:date="2018-08-30T08:29:00Z">
              <w:rPr/>
            </w:rPrChange>
          </w:rPr>
          <w:t>X</w:t>
        </w:r>
      </w:ins>
      <w:ins w:id="45" w:author="John S. McCaskill" w:date="2018-08-30T08:28:00Z">
        <w:r w:rsidR="00D06B01">
          <w:t>X</w:t>
        </w:r>
      </w:ins>
    </w:p>
    <w:p w14:paraId="5F6C5F49" w14:textId="7C52A4E9" w:rsidR="005F72F9" w:rsidRDefault="005F72F9" w:rsidP="005F72F9">
      <w:r w:rsidRPr="00E32C73">
        <w:t>000   000   00X   0X0   X00    000   00X   0</w:t>
      </w:r>
      <w:r w:rsidRPr="005F72F9">
        <w:rPr>
          <w:b/>
        </w:rPr>
        <w:t>X</w:t>
      </w:r>
      <w:r w:rsidRPr="00E32C73">
        <w:t xml:space="preserve">0   </w:t>
      </w:r>
      <w:proofErr w:type="spellStart"/>
      <w:r w:rsidRPr="00E32C73">
        <w:t>0X0</w:t>
      </w:r>
      <w:proofErr w:type="spellEnd"/>
      <w:ins w:id="46" w:author="John S. McCaskill" w:date="2018-08-30T08:28:00Z">
        <w:r w:rsidR="00D06B01">
          <w:t xml:space="preserve">    </w:t>
        </w:r>
        <w:commentRangeStart w:id="47"/>
        <w:r w:rsidR="00D06B01">
          <w:t>000</w:t>
        </w:r>
      </w:ins>
      <w:commentRangeEnd w:id="47"/>
      <w:ins w:id="48" w:author="John S. McCaskill" w:date="2018-08-30T08:30:00Z">
        <w:r w:rsidR="00D06B01">
          <w:rPr>
            <w:rStyle w:val="CommentReference"/>
          </w:rPr>
          <w:commentReference w:id="47"/>
        </w:r>
      </w:ins>
    </w:p>
    <w:commentRangeEnd w:id="34"/>
    <w:p w14:paraId="5B906BB4" w14:textId="204930DC" w:rsidR="005F72F9" w:rsidRPr="005F72F9" w:rsidRDefault="00380E43" w:rsidP="005F72F9">
      <w:r>
        <w:rPr>
          <w:rStyle w:val="CommentReference"/>
        </w:rPr>
        <w:commentReference w:id="34"/>
      </w:r>
      <w:proofErr w:type="spellStart"/>
      <w:proofErr w:type="gramStart"/>
      <w:ins w:id="49" w:author="John S. McCaskill" w:date="2018-08-30T08:52:00Z">
        <w:r w:rsidR="00767446">
          <w:t>n</w:t>
        </w:r>
      </w:ins>
      <w:ins w:id="50" w:author="John S. McCaskill" w:date="2018-08-30T08:47:00Z">
        <w:r w:rsidR="00767446">
          <w:t>cm</w:t>
        </w:r>
        <w:proofErr w:type="spellEnd"/>
        <w:r w:rsidR="00767446">
          <w:t xml:space="preserve">  </w:t>
        </w:r>
        <w:proofErr w:type="spellStart"/>
        <w:r w:rsidR="00767446">
          <w:t>ncm</w:t>
        </w:r>
        <w:proofErr w:type="spellEnd"/>
        <w:proofErr w:type="gramEnd"/>
        <w:r w:rsidR="00767446">
          <w:t xml:space="preserve">  </w:t>
        </w:r>
        <w:proofErr w:type="spellStart"/>
        <w:r w:rsidR="00767446">
          <w:t>ncm</w:t>
        </w:r>
        <w:proofErr w:type="spellEnd"/>
        <w:r w:rsidR="00767446">
          <w:t xml:space="preserve">  </w:t>
        </w:r>
      </w:ins>
      <w:proofErr w:type="spellStart"/>
      <w:ins w:id="51" w:author="John S. McCaskill" w:date="2018-08-30T08:52:00Z">
        <w:r w:rsidR="00767446">
          <w:t>ncm</w:t>
        </w:r>
      </w:ins>
      <w:proofErr w:type="spellEnd"/>
      <w:ins w:id="52" w:author="John McCaskill" w:date="2018-08-30T09:00:00Z">
        <w:r w:rsidR="00C04E9E">
          <w:t xml:space="preserve">  </w:t>
        </w:r>
        <w:proofErr w:type="spellStart"/>
        <w:r w:rsidR="00C04E9E">
          <w:t>ncm</w:t>
        </w:r>
        <w:proofErr w:type="spellEnd"/>
        <w:r w:rsidR="00C04E9E">
          <w:t xml:space="preserve">   </w:t>
        </w:r>
        <w:proofErr w:type="spellStart"/>
        <w:r w:rsidR="00C04E9E">
          <w:t>sym</w:t>
        </w:r>
      </w:ins>
      <w:proofErr w:type="spellEnd"/>
      <w:ins w:id="53" w:author="John McCaskill" w:date="2018-08-30T09:02:00Z">
        <w:r w:rsidR="00C04E9E">
          <w:t xml:space="preserve">   </w:t>
        </w:r>
        <w:proofErr w:type="spellStart"/>
        <w:r w:rsidR="00C04E9E">
          <w:t>sym</w:t>
        </w:r>
        <w:proofErr w:type="spellEnd"/>
        <w:r w:rsidR="00C04E9E">
          <w:t xml:space="preserve">  </w:t>
        </w:r>
        <w:proofErr w:type="spellStart"/>
        <w:r w:rsidR="00C04E9E">
          <w:t>sym</w:t>
        </w:r>
        <w:proofErr w:type="spellEnd"/>
        <w:r w:rsidR="00C04E9E">
          <w:t xml:space="preserve">   </w:t>
        </w:r>
        <w:proofErr w:type="spellStart"/>
        <w:r w:rsidR="00C04E9E">
          <w:t>sym</w:t>
        </w:r>
        <w:proofErr w:type="spellEnd"/>
        <w:r w:rsidR="00C04E9E">
          <w:t xml:space="preserve">   </w:t>
        </w:r>
        <w:proofErr w:type="spellStart"/>
        <w:r w:rsidR="00C04E9E">
          <w:t>sym</w:t>
        </w:r>
      </w:ins>
      <w:proofErr w:type="spellEnd"/>
    </w:p>
    <w:p w14:paraId="4E80BFB7" w14:textId="77777777" w:rsidR="00287A48" w:rsidRDefault="00287A48" w:rsidP="0062211B">
      <w:proofErr w:type="gramStart"/>
      <w:r>
        <w:t>So</w:t>
      </w:r>
      <w:proofErr w:type="gramEnd"/>
      <w:r>
        <w:t xml:space="preserve"> it is possible to create a deterministic gene replication rule for the </w:t>
      </w:r>
      <w:proofErr w:type="spellStart"/>
      <w:r>
        <w:t>GoL</w:t>
      </w:r>
      <w:proofErr w:type="spellEnd"/>
      <w:r>
        <w:t>.</w:t>
      </w:r>
    </w:p>
    <w:p w14:paraId="3C47BBD4" w14:textId="77777777" w:rsidR="00287A48" w:rsidRDefault="00287A48" w:rsidP="0062211B"/>
    <w:p w14:paraId="26FD8085" w14:textId="77777777" w:rsidR="00287A48" w:rsidRDefault="00287A48" w:rsidP="0062211B">
      <w:r>
        <w:t>I would recommend that we work with this, since it avoids intro</w:t>
      </w:r>
      <w:r w:rsidR="00C41718">
        <w:t>ducing additional stochasticity through the choice of ancestor in replication.</w:t>
      </w:r>
    </w:p>
    <w:p w14:paraId="66383340" w14:textId="77777777" w:rsidR="005F72F9" w:rsidRDefault="005F72F9" w:rsidP="0062211B"/>
    <w:p w14:paraId="1512FC4A" w14:textId="77777777" w:rsidR="005F72F9" w:rsidRDefault="005F72F9" w:rsidP="005F72F9">
      <w:pPr>
        <w:pStyle w:val="ListParagraph"/>
        <w:numPr>
          <w:ilvl w:val="0"/>
          <w:numId w:val="2"/>
        </w:numPr>
        <w:rPr>
          <w:b/>
        </w:rPr>
      </w:pPr>
      <w:r>
        <w:rPr>
          <w:b/>
        </w:rPr>
        <w:lastRenderedPageBreak/>
        <w:t>Influence of genes on Game of Life</w:t>
      </w:r>
    </w:p>
    <w:p w14:paraId="146554CA" w14:textId="77777777" w:rsidR="005F72F9" w:rsidRDefault="005F72F9" w:rsidP="005F72F9">
      <w:pPr>
        <w:rPr>
          <w:b/>
        </w:rPr>
      </w:pPr>
    </w:p>
    <w:p w14:paraId="0E727BD0" w14:textId="77777777" w:rsidR="005F72F9" w:rsidRDefault="005F72F9" w:rsidP="005F72F9">
      <w:r>
        <w:t xml:space="preserve">An initial objective was to avoid the reduction of </w:t>
      </w:r>
      <w:proofErr w:type="spellStart"/>
      <w:r>
        <w:t>GoL</w:t>
      </w:r>
      <w:proofErr w:type="spellEnd"/>
      <w:r>
        <w:t xml:space="preserve"> random configs statistically with high probability to absorbing local states: e.g. 0 or blinkers. A second objective is to allow the genes to influence the dynamics. The idea was to allow rare departures of change of state rules, which by and large preserve symmetry of number of creation and destruction events. If the departures only take place </w:t>
      </w:r>
      <w:r w:rsidR="00CC2181">
        <w:t>when the genes are identical or close to one another, then since this is much more likely if local patterns stagnate than if globally communicating patterns are occurring, this effectively provides a local rule counteracting stagnation of the game of life patterns.</w:t>
      </w:r>
    </w:p>
    <w:p w14:paraId="59049767" w14:textId="77777777" w:rsidR="00CC2181" w:rsidRDefault="00CC2181" w:rsidP="005F72F9"/>
    <w:p w14:paraId="20313724" w14:textId="77777777" w:rsidR="00CC2181" w:rsidRDefault="00CC2181" w:rsidP="005F72F9">
      <w:r>
        <w:t xml:space="preserve">Note that some rules creating live cells from 2-live neighbourhoods are required, rather than just additional destruction rules, otherwise the tendency will be towards even more absorbing zero state configurations. We could introduce creation rules from 1-live neighbour states, but this seems like a very strong departure from spirit of </w:t>
      </w:r>
      <w:proofErr w:type="spellStart"/>
      <w:r>
        <w:t>GoL</w:t>
      </w:r>
      <w:proofErr w:type="spellEnd"/>
      <w:r>
        <w:t xml:space="preserve"> and a major perturbation. Rules creating live cells from 0-nb states would lead to ubiquitous spontaneous generation of random information: this is not of interest.</w:t>
      </w:r>
    </w:p>
    <w:p w14:paraId="1B1D2910" w14:textId="7F6FDCE4" w:rsidR="005F72F9" w:rsidRDefault="00CC2181" w:rsidP="005F72F9">
      <w:r>
        <w:t>The rare birth from</w:t>
      </w:r>
      <w:r w:rsidR="00752939">
        <w:t xml:space="preserve"> 2</w:t>
      </w:r>
      <w:ins w:id="54" w:author="John S. McCaskill" w:date="2018-08-30T08:43:00Z">
        <w:r w:rsidR="006E0666">
          <w:t>-</w:t>
        </w:r>
      </w:ins>
      <w:del w:id="55" w:author="John S. McCaskill" w:date="2018-08-30T08:43:00Z">
        <w:r w:rsidR="00752939" w:rsidDel="006E0666">
          <w:delText>.</w:delText>
        </w:r>
      </w:del>
      <w:r w:rsidR="00752939">
        <w:t>live neigh</w:t>
      </w:r>
      <w:r>
        <w:t>bour configs can</w:t>
      </w:r>
      <w:r w:rsidR="00752939">
        <w:t>not</w:t>
      </w:r>
      <w:r>
        <w:t xml:space="preserve"> be made deterministic in gene parentage</w:t>
      </w:r>
      <w:r w:rsidR="00752939">
        <w:t xml:space="preserve"> if all configurations are permitted, since 4 configs are symmetric in two neighbours. We could: </w:t>
      </w:r>
    </w:p>
    <w:p w14:paraId="48BCFB24" w14:textId="3B1CB404" w:rsidR="005F72F9" w:rsidRDefault="00752939" w:rsidP="00752939">
      <w:pPr>
        <w:pStyle w:val="ListParagraph"/>
        <w:numPr>
          <w:ilvl w:val="0"/>
          <w:numId w:val="3"/>
        </w:numPr>
      </w:pPr>
      <w:r>
        <w:t xml:space="preserve">Relax </w:t>
      </w:r>
      <w:commentRangeStart w:id="56"/>
      <w:commentRangeStart w:id="57"/>
      <w:del w:id="58" w:author="John S. McCaskill" w:date="2018-08-30T08:34:00Z">
        <w:r w:rsidDel="00D06B01">
          <w:delText xml:space="preserve">totalitarian </w:delText>
        </w:r>
      </w:del>
      <w:commentRangeEnd w:id="56"/>
      <w:proofErr w:type="spellStart"/>
      <w:ins w:id="59" w:author="John S. McCaskill" w:date="2018-08-30T08:34:00Z">
        <w:r w:rsidR="00D06B01">
          <w:t>totali</w:t>
        </w:r>
        <w:r w:rsidR="00D06B01">
          <w:t>stic</w:t>
        </w:r>
      </w:ins>
      <w:commentRangeEnd w:id="57"/>
      <w:proofErr w:type="spellEnd"/>
      <w:ins w:id="60" w:author="John S. McCaskill" w:date="2018-08-30T08:37:00Z">
        <w:r w:rsidR="006E0666">
          <w:rPr>
            <w:rStyle w:val="CommentReference"/>
          </w:rPr>
          <w:commentReference w:id="57"/>
        </w:r>
      </w:ins>
      <w:ins w:id="61" w:author="John S. McCaskill" w:date="2018-08-30T08:34:00Z">
        <w:r w:rsidR="00D06B01">
          <w:t xml:space="preserve"> </w:t>
        </w:r>
      </w:ins>
      <w:r w:rsidR="005D132E">
        <w:rPr>
          <w:rStyle w:val="CommentReference"/>
        </w:rPr>
        <w:commentReference w:id="56"/>
      </w:r>
      <w:r>
        <w:t>(dependence on number of ones only) nature of rules, and only consider asymmetric configs as candidates for replication. Then chose the closest gene to central site (i.e. non-</w:t>
      </w:r>
      <w:proofErr w:type="spellStart"/>
      <w:r>
        <w:t>diagnonal</w:t>
      </w:r>
      <w:proofErr w:type="spellEnd"/>
      <w:r>
        <w:t xml:space="preserve"> neighbour)</w:t>
      </w:r>
    </w:p>
    <w:p w14:paraId="14FB73FD" w14:textId="77777777" w:rsidR="00752939" w:rsidRDefault="00752939" w:rsidP="00752939">
      <w:pPr>
        <w:pStyle w:val="ListParagraph"/>
        <w:numPr>
          <w:ilvl w:val="0"/>
          <w:numId w:val="3"/>
        </w:numPr>
      </w:pPr>
      <w:r>
        <w:t>Consider replication as sexual (but this introduces additional random component)</w:t>
      </w:r>
    </w:p>
    <w:p w14:paraId="0D9D7792" w14:textId="5EF6692B" w:rsidR="00752939" w:rsidRPr="005F72F9" w:rsidRDefault="00906DE9" w:rsidP="00752939">
      <w:pPr>
        <w:pStyle w:val="ListParagraph"/>
        <w:numPr>
          <w:ilvl w:val="0"/>
          <w:numId w:val="3"/>
        </w:numPr>
      </w:pPr>
      <w:r>
        <w:t xml:space="preserve">Abandon correcting the two-neighbour rule and instead work with an </w:t>
      </w:r>
      <w:commentRangeStart w:id="62"/>
      <w:r>
        <w:t>intrinsically asymmetric</w:t>
      </w:r>
      <w:r w:rsidR="00103F13">
        <w:t xml:space="preserve"> rule</w:t>
      </w:r>
      <w:commentRangeEnd w:id="62"/>
      <w:r w:rsidR="00D32386">
        <w:rPr>
          <w:rStyle w:val="CommentReference"/>
        </w:rPr>
        <w:commentReference w:id="62"/>
      </w:r>
      <w:ins w:id="63" w:author="John S. McCaskill" w:date="2018-08-30T08:39:00Z">
        <w:r w:rsidR="006E0666">
          <w:t xml:space="preserve"> involving another number of ones in the neighbourhood</w:t>
        </w:r>
      </w:ins>
      <w:r w:rsidR="00103F13">
        <w:t xml:space="preserve">, such as </w:t>
      </w:r>
      <w:proofErr w:type="gramStart"/>
      <w:r w:rsidR="00103F13">
        <w:t>1,(</w:t>
      </w:r>
      <w:commentRangeStart w:id="64"/>
      <w:proofErr w:type="gramEnd"/>
      <w:r w:rsidR="00103F13">
        <w:t>3 already used</w:t>
      </w:r>
      <w:commentRangeEnd w:id="64"/>
      <w:r w:rsidR="00D32386">
        <w:rPr>
          <w:rStyle w:val="CommentReference"/>
        </w:rPr>
        <w:commentReference w:id="64"/>
      </w:r>
      <w:r w:rsidR="00103F13">
        <w:t xml:space="preserve">),5 or 7. The choice of appropriate neighbour for gene is in all cases deterministic and simply defined. I guess I would be tempted to try 7. It would be useful to collect some statistics on the number of occurrences of cases </w:t>
      </w:r>
      <w:del w:id="65" w:author="John S. McCaskill" w:date="2018-08-30T08:44:00Z">
        <w:r w:rsidR="00103F13" w:rsidDel="006E0666">
          <w:delText xml:space="preserve">7 </w:delText>
        </w:r>
      </w:del>
      <w:ins w:id="66" w:author="John S. McCaskill" w:date="2018-08-30T08:44:00Z">
        <w:r w:rsidR="006E0666">
          <w:t>7</w:t>
        </w:r>
        <w:r w:rsidR="006E0666">
          <w:t>-</w:t>
        </w:r>
      </w:ins>
      <w:del w:id="67" w:author="John S. McCaskill" w:date="2018-08-30T08:43:00Z">
        <w:r w:rsidR="00103F13" w:rsidDel="006E0666">
          <w:delText>and 5</w:delText>
        </w:r>
      </w:del>
      <w:ins w:id="68" w:author="John S. McCaskill" w:date="2018-08-30T08:41:00Z">
        <w:r w:rsidR="006E0666">
          <w:t>neighbours</w:t>
        </w:r>
      </w:ins>
      <w:ins w:id="69" w:author="John S. McCaskill" w:date="2018-08-30T08:44:00Z">
        <w:r w:rsidR="006E0666">
          <w:t>-</w:t>
        </w:r>
      </w:ins>
      <w:ins w:id="70" w:author="John S. McCaskill" w:date="2018-08-30T08:41:00Z">
        <w:r w:rsidR="006E0666">
          <w:t xml:space="preserve">on </w:t>
        </w:r>
      </w:ins>
      <w:ins w:id="71" w:author="John S. McCaskill" w:date="2018-08-30T08:43:00Z">
        <w:r w:rsidR="006E0666">
          <w:t>and 5</w:t>
        </w:r>
      </w:ins>
      <w:ins w:id="72" w:author="John S. McCaskill" w:date="2018-08-30T08:44:00Z">
        <w:r w:rsidR="006E0666">
          <w:t>-</w:t>
        </w:r>
      </w:ins>
      <w:ins w:id="73" w:author="John S. McCaskill" w:date="2018-08-30T08:43:00Z">
        <w:r w:rsidR="006E0666">
          <w:t>neighbours</w:t>
        </w:r>
      </w:ins>
      <w:ins w:id="74" w:author="John S. McCaskill" w:date="2018-08-30T08:44:00Z">
        <w:r w:rsidR="006E0666">
          <w:t>-</w:t>
        </w:r>
      </w:ins>
      <w:ins w:id="75" w:author="John S. McCaskill" w:date="2018-08-30T08:43:00Z">
        <w:r w:rsidR="006E0666">
          <w:t xml:space="preserve">on </w:t>
        </w:r>
      </w:ins>
      <w:ins w:id="76" w:author="John S. McCaskill" w:date="2018-08-30T08:41:00Z">
        <w:r w:rsidR="006E0666">
          <w:t xml:space="preserve">when running Conway’s </w:t>
        </w:r>
        <w:proofErr w:type="spellStart"/>
        <w:r w:rsidR="006E0666">
          <w:t>GoL</w:t>
        </w:r>
      </w:ins>
      <w:proofErr w:type="spellEnd"/>
      <w:r w:rsidR="00103F13">
        <w:t xml:space="preserve">. </w:t>
      </w:r>
      <w:commentRangeStart w:id="77"/>
      <w:r w:rsidR="00103F13">
        <w:t>Note that High Life has been defined and studied which adds an additional birth rule for 6 live neighbours: interestingly it supports a replicator</w:t>
      </w:r>
      <w:commentRangeEnd w:id="77"/>
      <w:r w:rsidR="00213419">
        <w:rPr>
          <w:rStyle w:val="CommentReference"/>
        </w:rPr>
        <w:commentReference w:id="77"/>
      </w:r>
      <w:r w:rsidR="00103F13">
        <w:t xml:space="preserve"> and has much in common with normal life.</w:t>
      </w:r>
      <w:ins w:id="78" w:author="John S. McCaskill" w:date="2018-08-30T08:41:00Z">
        <w:r w:rsidR="006E0666">
          <w:t xml:space="preserve"> </w:t>
        </w:r>
      </w:ins>
    </w:p>
    <w:p w14:paraId="6D00DA87" w14:textId="77777777" w:rsidR="00287A48" w:rsidDel="006E0666" w:rsidRDefault="00287A48" w:rsidP="0062211B">
      <w:pPr>
        <w:rPr>
          <w:del w:id="79" w:author="John S. McCaskill" w:date="2018-08-30T08:44:00Z"/>
        </w:rPr>
      </w:pPr>
    </w:p>
    <w:p w14:paraId="54CC599D" w14:textId="77777777" w:rsidR="00AD605F" w:rsidRDefault="00AD605F" w:rsidP="0062211B"/>
    <w:p w14:paraId="3E96BD84" w14:textId="42B2B34C" w:rsidR="00287A48" w:rsidRDefault="006E0666" w:rsidP="0062211B">
      <w:pPr>
        <w:rPr>
          <w:ins w:id="80" w:author="John S. McCaskill" w:date="2018-08-30T08:44:00Z"/>
        </w:rPr>
      </w:pPr>
      <w:ins w:id="81" w:author="John S. McCaskill" w:date="2018-08-30T08:44:00Z">
        <w:r>
          <w:t xml:space="preserve">Norman: </w:t>
        </w:r>
      </w:ins>
      <w:ins w:id="82" w:author="Norman Packard" w:date="2018-08-29T16:58:00Z">
        <w:r w:rsidR="008938EC">
          <w:t>As you can tell, I am confu</w:t>
        </w:r>
        <w:r w:rsidR="00C53048">
          <w:t xml:space="preserve">sed about the proposal to form a deterministic version of genetics by </w:t>
        </w:r>
      </w:ins>
      <w:ins w:id="83" w:author="Norman Packard" w:date="2018-08-29T16:59:00Z">
        <w:r w:rsidR="00C53048">
          <w:t>“</w:t>
        </w:r>
      </w:ins>
      <w:ins w:id="84" w:author="Norman Packard" w:date="2018-08-29T16:58:00Z">
        <w:r w:rsidR="00C53048">
          <w:t>taking</w:t>
        </w:r>
        <w:r w:rsidR="008938EC">
          <w:t xml:space="preserve"> parent as nearest</w:t>
        </w:r>
      </w:ins>
      <w:ins w:id="85" w:author="Norman Packard" w:date="2018-08-29T16:59:00Z">
        <w:r w:rsidR="00C53048">
          <w:t xml:space="preserve"> on neighbour”. </w:t>
        </w:r>
      </w:ins>
      <w:ins w:id="86" w:author="Norman Packard" w:date="2018-08-29T17:00:00Z">
        <w:r w:rsidR="00C53048">
          <w:t xml:space="preserve">A related rule might be to list distances of neighbours (will be either 1 lattice unit or </w:t>
        </w:r>
      </w:ins>
      <m:oMath>
        <m:r>
          <w:ins w:id="87" w:author="Norman Packard" w:date="2018-08-29T17:01:00Z">
            <w:rPr>
              <w:rFonts w:ascii="Cambria Math" w:hAnsi="Cambria Math"/>
            </w:rPr>
            <m:t>√2</m:t>
          </w:ins>
        </m:r>
      </m:oMath>
      <w:ins w:id="88" w:author="Norman Packard" w:date="2018-08-29T17:01:00Z">
        <w:r w:rsidR="00C53048">
          <w:t xml:space="preserve"> lattice units), and take the unique one </w:t>
        </w:r>
      </w:ins>
      <w:ins w:id="89" w:author="Norman Packard" w:date="2018-08-29T17:02:00Z">
        <w:r w:rsidR="00C53048">
          <w:t xml:space="preserve">(either near or far) </w:t>
        </w:r>
      </w:ins>
      <w:ins w:id="90" w:author="Norman Packard" w:date="2018-08-29T17:01:00Z">
        <w:r w:rsidR="00C53048">
          <w:t>as parent</w:t>
        </w:r>
      </w:ins>
      <w:ins w:id="91" w:author="Norman Packard" w:date="2018-08-29T17:02:00Z">
        <w:r w:rsidR="00C53048">
          <w:t xml:space="preserve">.  All local configurations have a unique one except </w:t>
        </w:r>
      </w:ins>
      <w:ins w:id="92" w:author="Norman Packard" w:date="2018-08-29T17:04:00Z">
        <w:r w:rsidR="00C53048">
          <w:t xml:space="preserve">7 and 10 (my extra </w:t>
        </w:r>
        <w:commentRangeStart w:id="93"/>
        <w:r w:rsidR="00C53048">
          <w:t>config</w:t>
        </w:r>
      </w:ins>
      <w:commentRangeEnd w:id="93"/>
      <w:r w:rsidR="00C04E9E">
        <w:rPr>
          <w:rStyle w:val="CommentReference"/>
        </w:rPr>
        <w:commentReference w:id="93"/>
      </w:r>
      <w:ins w:id="94" w:author="Norman Packard" w:date="2018-08-29T17:04:00Z">
        <w:r w:rsidR="00C53048">
          <w:t>).</w:t>
        </w:r>
      </w:ins>
      <w:ins w:id="95" w:author="John S. McCaskill" w:date="2018-08-30T08:44:00Z">
        <w:r>
          <w:t xml:space="preserve"> </w:t>
        </w:r>
      </w:ins>
    </w:p>
    <w:p w14:paraId="5C954652" w14:textId="65B79E37" w:rsidR="006E0666" w:rsidRDefault="006E0666" w:rsidP="0062211B">
      <w:pPr>
        <w:rPr>
          <w:ins w:id="96" w:author="John S. McCaskill" w:date="2018-08-30T08:44:00Z"/>
        </w:rPr>
      </w:pPr>
    </w:p>
    <w:p w14:paraId="503D896F" w14:textId="448058B3" w:rsidR="006E0666" w:rsidRDefault="006E0666" w:rsidP="0062211B">
      <w:pPr>
        <w:rPr>
          <w:ins w:id="97" w:author="John McCaskill" w:date="2018-08-30T09:13:00Z"/>
        </w:rPr>
      </w:pPr>
      <w:ins w:id="98" w:author="John S. McCaskill" w:date="2018-08-30T08:44:00Z">
        <w:r>
          <w:t xml:space="preserve">John: Should be clear now. My deterministic rule works </w:t>
        </w:r>
      </w:ins>
      <w:ins w:id="99" w:author="John McCaskill" w:date="2018-08-30T09:18:00Z">
        <w:r w:rsidR="00BF6D9E">
          <w:t>(when stated carefully!)</w:t>
        </w:r>
      </w:ins>
      <w:ins w:id="100" w:author="John McCaskill" w:date="2018-08-30T09:19:00Z">
        <w:r w:rsidR="00BF6D9E">
          <w:t xml:space="preserve"> </w:t>
        </w:r>
      </w:ins>
      <w:ins w:id="101" w:author="John S. McCaskill" w:date="2018-08-30T08:44:00Z">
        <w:r>
          <w:t>because in any 3</w:t>
        </w:r>
      </w:ins>
      <w:ins w:id="102" w:author="John McCaskill" w:date="2018-08-30T09:12:00Z">
        <w:r w:rsidR="00BF6D9E">
          <w:t>-</w:t>
        </w:r>
      </w:ins>
      <w:ins w:id="103" w:author="John S. McCaskill" w:date="2018-08-30T08:44:00Z">
        <w:del w:id="104" w:author="John McCaskill" w:date="2018-08-30T09:12:00Z">
          <w:r w:rsidDel="00BF6D9E">
            <w:delText xml:space="preserve"> </w:delText>
          </w:r>
        </w:del>
        <w:r>
          <w:t>configuration either one neighbour is unique</w:t>
        </w:r>
      </w:ins>
      <w:ins w:id="105" w:author="John McCaskill" w:date="2018-08-30T09:07:00Z">
        <w:r w:rsidR="00C04E9E">
          <w:t xml:space="preserve"> in being </w:t>
        </w:r>
      </w:ins>
      <w:ins w:id="106" w:author="John McCaskill" w:date="2018-08-30T09:08:00Z">
        <w:r w:rsidR="00C04E9E">
          <w:t>not related to another by symmetry or in the case of all 3 being unique by symmetry</w:t>
        </w:r>
      </w:ins>
      <w:ins w:id="107" w:author="John McCaskill" w:date="2018-08-30T09:09:00Z">
        <w:r w:rsidR="00BF6D9E">
          <w:t xml:space="preserve"> (rotation and reflection) there is a unique </w:t>
        </w:r>
      </w:ins>
      <w:ins w:id="108" w:author="John McCaskill" w:date="2018-08-30T09:12:00Z">
        <w:r w:rsidR="00BF6D9E">
          <w:t xml:space="preserve">one closest to the centre of mass. You could also choose a unique one being nearer or further, but </w:t>
        </w:r>
      </w:ins>
      <w:ins w:id="109" w:author="John McCaskill" w:date="2018-08-30T09:13:00Z">
        <w:r w:rsidR="00BF6D9E">
          <w:t xml:space="preserve">always taking the closer to </w:t>
        </w:r>
      </w:ins>
      <w:ins w:id="110" w:author="John McCaskill" w:date="2018-08-30T09:12:00Z">
        <w:r w:rsidR="00BF6D9E">
          <w:t xml:space="preserve">centre of </w:t>
        </w:r>
      </w:ins>
      <w:ins w:id="111" w:author="John McCaskill" w:date="2018-08-30T09:13:00Z">
        <w:r w:rsidR="00BF6D9E">
          <w:t xml:space="preserve">mass </w:t>
        </w:r>
      </w:ins>
      <w:ins w:id="112" w:author="John S. McCaskill" w:date="2018-08-30T08:44:00Z">
        <w:del w:id="113" w:author="John McCaskill" w:date="2018-08-30T09:07:00Z">
          <w:r w:rsidDel="00C04E9E">
            <w:delText>ly</w:delText>
          </w:r>
        </w:del>
        <w:del w:id="114" w:author="John McCaskill" w:date="2018-08-30T09:13:00Z">
          <w:r w:rsidDel="00BF6D9E">
            <w:delText xml:space="preserve"> </w:delText>
          </w:r>
        </w:del>
      </w:ins>
      <w:ins w:id="115" w:author="John McCaskill" w:date="2018-08-30T09:13:00Z">
        <w:r w:rsidR="00BF6D9E">
          <w:t>appears more natural for replication.</w:t>
        </w:r>
      </w:ins>
    </w:p>
    <w:p w14:paraId="496F8D18" w14:textId="5784B260" w:rsidR="00BF6D9E" w:rsidRDefault="00BF6D9E" w:rsidP="0062211B">
      <w:pPr>
        <w:rPr>
          <w:ins w:id="116" w:author="John McCaskill" w:date="2018-08-30T09:13:00Z"/>
        </w:rPr>
      </w:pPr>
    </w:p>
    <w:p w14:paraId="0B81057B" w14:textId="22A79D78" w:rsidR="00BF6D9E" w:rsidRDefault="00BF6D9E" w:rsidP="0062211B">
      <w:pPr>
        <w:rPr>
          <w:ins w:id="117" w:author="John McCaskill" w:date="2018-08-30T09:19:00Z"/>
        </w:rPr>
      </w:pPr>
      <w:ins w:id="118" w:author="John McCaskill" w:date="2018-08-30T09:13:00Z">
        <w:r>
          <w:t>In short the rule is</w:t>
        </w:r>
      </w:ins>
      <w:ins w:id="119" w:author="John McCaskill" w:date="2018-08-30T09:19:00Z">
        <w:r>
          <w:t>:</w:t>
        </w:r>
      </w:ins>
      <w:bookmarkStart w:id="120" w:name="_GoBack"/>
      <w:bookmarkEnd w:id="120"/>
      <w:ins w:id="121" w:author="John McCaskill" w:date="2018-08-30T09:13:00Z">
        <w:r>
          <w:t xml:space="preserve"> </w:t>
        </w:r>
      </w:ins>
    </w:p>
    <w:p w14:paraId="18BBF2DB" w14:textId="3551EAC0" w:rsidR="00BF6D9E" w:rsidRPr="00BF6D9E" w:rsidRDefault="00BF6D9E" w:rsidP="0062211B">
      <w:pPr>
        <w:rPr>
          <w:ins w:id="122" w:author="John S. McCaskill" w:date="2018-08-30T08:42:00Z"/>
          <w:i/>
          <w:rPrChange w:id="123" w:author="John McCaskill" w:date="2018-08-30T09:19:00Z">
            <w:rPr>
              <w:ins w:id="124" w:author="John S. McCaskill" w:date="2018-08-30T08:42:00Z"/>
            </w:rPr>
          </w:rPrChange>
        </w:rPr>
      </w:pPr>
      <w:ins w:id="125" w:author="John McCaskill" w:date="2018-08-30T09:13:00Z">
        <w:r w:rsidRPr="00BF6D9E">
          <w:rPr>
            <w:i/>
            <w:rPrChange w:id="126" w:author="John McCaskill" w:date="2018-08-30T09:19:00Z">
              <w:rPr/>
            </w:rPrChange>
          </w:rPr>
          <w:t xml:space="preserve">take the different one, or if all three </w:t>
        </w:r>
      </w:ins>
      <w:ins w:id="127" w:author="John McCaskill" w:date="2018-08-30T09:19:00Z">
        <w:r w:rsidRPr="00BF6D9E">
          <w:rPr>
            <w:i/>
            <w:rPrChange w:id="128" w:author="John McCaskill" w:date="2018-08-30T09:19:00Z">
              <w:rPr/>
            </w:rPrChange>
          </w:rPr>
          <w:t xml:space="preserve">are </w:t>
        </w:r>
      </w:ins>
      <w:ins w:id="129" w:author="John McCaskill" w:date="2018-08-30T09:13:00Z">
        <w:r w:rsidRPr="00BF6D9E">
          <w:rPr>
            <w:i/>
            <w:rPrChange w:id="130" w:author="John McCaskill" w:date="2018-08-30T09:19:00Z">
              <w:rPr/>
            </w:rPrChange>
          </w:rPr>
          <w:t xml:space="preserve">different, </w:t>
        </w:r>
      </w:ins>
      <w:ins w:id="131" w:author="John McCaskill" w:date="2018-08-30T09:19:00Z">
        <w:r w:rsidRPr="00BF6D9E">
          <w:rPr>
            <w:i/>
            <w:rPrChange w:id="132" w:author="John McCaskill" w:date="2018-08-30T09:19:00Z">
              <w:rPr/>
            </w:rPrChange>
          </w:rPr>
          <w:t xml:space="preserve">take </w:t>
        </w:r>
      </w:ins>
      <w:ins w:id="133" w:author="John McCaskill" w:date="2018-08-30T09:13:00Z">
        <w:r w:rsidRPr="00BF6D9E">
          <w:rPr>
            <w:i/>
            <w:rPrChange w:id="134" w:author="John McCaskill" w:date="2018-08-30T09:19:00Z">
              <w:rPr/>
            </w:rPrChange>
          </w:rPr>
          <w:t>the closest to centre of the cluster</w:t>
        </w:r>
      </w:ins>
    </w:p>
    <w:p w14:paraId="45844C4C" w14:textId="61C002C9" w:rsidR="006E0666" w:rsidRDefault="006E0666" w:rsidP="0062211B">
      <w:pPr>
        <w:rPr>
          <w:ins w:id="135" w:author="John McCaskill" w:date="2018-08-30T09:15:00Z"/>
        </w:rPr>
      </w:pPr>
    </w:p>
    <w:p w14:paraId="1E37C824" w14:textId="6362224C" w:rsidR="00BF6D9E" w:rsidRDefault="00BF6D9E" w:rsidP="0062211B">
      <w:pPr>
        <w:rPr>
          <w:ins w:id="136" w:author="John McCaskill" w:date="2018-08-30T09:15:00Z"/>
        </w:rPr>
      </w:pPr>
      <w:ins w:id="137" w:author="John McCaskill" w:date="2018-08-30T09:15:00Z">
        <w:r>
          <w:t>One further comment:</w:t>
        </w:r>
      </w:ins>
    </w:p>
    <w:p w14:paraId="46CA9713" w14:textId="65128918" w:rsidR="00BF6D9E" w:rsidRDefault="00BF6D9E" w:rsidP="0062211B">
      <w:pPr>
        <w:rPr>
          <w:ins w:id="138" w:author="John McCaskill" w:date="2018-08-30T09:15:00Z"/>
        </w:rPr>
      </w:pPr>
    </w:p>
    <w:p w14:paraId="246C8CCD" w14:textId="77777777" w:rsidR="00BF6D9E" w:rsidRDefault="00BF6D9E" w:rsidP="0062211B">
      <w:pPr>
        <w:rPr>
          <w:ins w:id="139" w:author="John McCaskill" w:date="2018-08-30T09:18:00Z"/>
        </w:rPr>
      </w:pPr>
      <w:ins w:id="140" w:author="John McCaskill" w:date="2018-08-30T09:15:00Z">
        <w:r>
          <w:t xml:space="preserve">The rules of </w:t>
        </w:r>
      </w:ins>
      <w:ins w:id="141" w:author="John McCaskill" w:date="2018-08-30T09:16:00Z">
        <w:r>
          <w:t xml:space="preserve">3-color </w:t>
        </w:r>
      </w:ins>
      <w:ins w:id="142" w:author="John McCaskill" w:date="2018-08-30T09:15:00Z">
        <w:r w:rsidRPr="00BF6D9E">
          <w:rPr>
            <w:i/>
            <w:rPrChange w:id="143" w:author="John McCaskill" w:date="2018-08-30T09:17:00Z">
              <w:rPr/>
            </w:rPrChange>
          </w:rPr>
          <w:t>Immigration</w:t>
        </w:r>
        <w:r>
          <w:t xml:space="preserve"> life and </w:t>
        </w:r>
      </w:ins>
      <w:ins w:id="144" w:author="John McCaskill" w:date="2018-08-30T09:16:00Z">
        <w:r>
          <w:t xml:space="preserve">4-color </w:t>
        </w:r>
        <w:proofErr w:type="spellStart"/>
        <w:r w:rsidRPr="00BF6D9E">
          <w:rPr>
            <w:i/>
            <w:rPrChange w:id="145" w:author="John McCaskill" w:date="2018-08-30T09:17:00Z">
              <w:rPr/>
            </w:rPrChange>
          </w:rPr>
          <w:t>Q</w:t>
        </w:r>
      </w:ins>
      <w:ins w:id="146" w:author="John McCaskill" w:date="2018-08-30T09:15:00Z">
        <w:r w:rsidRPr="00BF6D9E">
          <w:rPr>
            <w:i/>
            <w:rPrChange w:id="147" w:author="John McCaskill" w:date="2018-08-30T09:17:00Z">
              <w:rPr/>
            </w:rPrChange>
          </w:rPr>
          <w:t>uad</w:t>
        </w:r>
      </w:ins>
      <w:ins w:id="148" w:author="John McCaskill" w:date="2018-08-30T09:16:00Z">
        <w:r w:rsidRPr="00BF6D9E">
          <w:rPr>
            <w:i/>
            <w:rPrChange w:id="149" w:author="John McCaskill" w:date="2018-08-30T09:17:00Z">
              <w:rPr/>
            </w:rPrChange>
          </w:rPr>
          <w:t>L</w:t>
        </w:r>
      </w:ins>
      <w:ins w:id="150" w:author="John McCaskill" w:date="2018-08-30T09:15:00Z">
        <w:r w:rsidRPr="00BF6D9E">
          <w:rPr>
            <w:i/>
            <w:rPrChange w:id="151" w:author="John McCaskill" w:date="2018-08-30T09:17:00Z">
              <w:rPr/>
            </w:rPrChange>
          </w:rPr>
          <w:t>ife</w:t>
        </w:r>
        <w:proofErr w:type="spellEnd"/>
        <w:r>
          <w:t xml:space="preserve"> </w:t>
        </w:r>
      </w:ins>
      <w:ins w:id="152" w:author="John McCaskill" w:date="2018-08-30T09:16:00Z">
        <w:r>
          <w:t xml:space="preserve">are </w:t>
        </w:r>
      </w:ins>
      <w:ins w:id="153" w:author="John McCaskill" w:date="2018-08-30T09:17:00Z">
        <w:r>
          <w:t>somehow primitive precursors to genetics</w:t>
        </w:r>
      </w:ins>
      <w:ins w:id="154" w:author="John McCaskill" w:date="2018-08-30T09:16:00Z">
        <w:r>
          <w:t xml:space="preserve">, just adding additional </w:t>
        </w:r>
        <w:proofErr w:type="spellStart"/>
        <w:r>
          <w:t>colors</w:t>
        </w:r>
        <w:proofErr w:type="spellEnd"/>
        <w:r>
          <w:t xml:space="preserve"> (like primitive genes) to normal running life. </w:t>
        </w:r>
      </w:ins>
      <w:ins w:id="155" w:author="John McCaskill" w:date="2018-08-30T09:17:00Z">
        <w:r>
          <w:t>[See the Wikipedia page under Variations]</w:t>
        </w:r>
      </w:ins>
    </w:p>
    <w:p w14:paraId="13224BB7" w14:textId="02341DEC" w:rsidR="00BF6D9E" w:rsidRPr="00E32C73" w:rsidRDefault="00BF6D9E" w:rsidP="0062211B">
      <w:ins w:id="156" w:author="John McCaskill" w:date="2018-08-30T09:18:00Z">
        <w:r>
          <w:fldChar w:fldCharType="begin"/>
        </w:r>
        <w:r>
          <w:instrText xml:space="preserve"> HYPERLINK "https://en.wikipedia.org/wiki/Conway%27s_Game_of_Life" \l "Variations" </w:instrText>
        </w:r>
        <w:r>
          <w:fldChar w:fldCharType="separate"/>
        </w:r>
        <w:r w:rsidRPr="00BF6D9E">
          <w:rPr>
            <w:rStyle w:val="Hyperlink"/>
          </w:rPr>
          <w:t>https://en.wikipedia.org/wiki/Conway%27s_Game_of_Life - Variations</w:t>
        </w:r>
        <w:r>
          <w:fldChar w:fldCharType="end"/>
        </w:r>
      </w:ins>
    </w:p>
    <w:sectPr w:rsidR="00BF6D9E" w:rsidRPr="00E32C73" w:rsidSect="00296A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orman Packard" w:date="2018-08-29T17:08:00Z" w:initials="NP">
    <w:p w14:paraId="1C78119E" w14:textId="729A9890" w:rsidR="00C53048" w:rsidRDefault="00C53048">
      <w:pPr>
        <w:pStyle w:val="CommentText"/>
      </w:pPr>
      <w:r>
        <w:rPr>
          <w:rStyle w:val="CommentReference"/>
        </w:rPr>
        <w:annotationRef/>
      </w:r>
      <w:proofErr w:type="spellStart"/>
      <w:r>
        <w:t>Ummm</w:t>
      </w:r>
      <w:proofErr w:type="spellEnd"/>
      <w:r>
        <w:t>.  What about</w:t>
      </w:r>
    </w:p>
    <w:p w14:paraId="722E3B01" w14:textId="1C420CB9" w:rsidR="00C53048" w:rsidRDefault="00C53048">
      <w:pPr>
        <w:pStyle w:val="CommentText"/>
      </w:pPr>
      <w:r>
        <w:t>0X0</w:t>
      </w:r>
    </w:p>
    <w:p w14:paraId="2FDBBF2E" w14:textId="6141FFFA" w:rsidR="00C53048" w:rsidRDefault="00C53048">
      <w:pPr>
        <w:pStyle w:val="CommentText"/>
      </w:pPr>
      <w:r>
        <w:t>X0X</w:t>
      </w:r>
    </w:p>
    <w:p w14:paraId="2CEED3D9" w14:textId="4B478D3B" w:rsidR="00C53048" w:rsidRDefault="00C53048">
      <w:pPr>
        <w:pStyle w:val="CommentText"/>
      </w:pPr>
      <w:r>
        <w:t>000</w:t>
      </w:r>
    </w:p>
    <w:p w14:paraId="3C05F2FC" w14:textId="4B433413" w:rsidR="00C53048" w:rsidRDefault="00C53048">
      <w:pPr>
        <w:pStyle w:val="CommentText"/>
      </w:pPr>
      <w:r>
        <w:t>?</w:t>
      </w:r>
    </w:p>
    <w:p w14:paraId="1301E88D" w14:textId="6C31A859" w:rsidR="00C53048" w:rsidRDefault="00C53048">
      <w:pPr>
        <w:pStyle w:val="CommentText"/>
      </w:pPr>
      <w:r>
        <w:t>Or would you say this is a rotation of 7?</w:t>
      </w:r>
    </w:p>
    <w:p w14:paraId="48144A4E" w14:textId="4D73626F" w:rsidR="00C53048" w:rsidRDefault="00C53048">
      <w:pPr>
        <w:pStyle w:val="CommentText"/>
      </w:pPr>
      <w:r>
        <w:t>But if so, seems like 9 is a rotation of 8?</w:t>
      </w:r>
    </w:p>
  </w:comment>
  <w:comment w:id="5" w:author="John S. McCaskill" w:date="2018-08-30T08:23:00Z" w:initials="JSM">
    <w:p w14:paraId="6D3FF66D" w14:textId="439A6AE0" w:rsidR="00532515" w:rsidRDefault="00532515">
      <w:pPr>
        <w:pStyle w:val="CommentText"/>
      </w:pPr>
      <w:r>
        <w:rPr>
          <w:rStyle w:val="CommentReference"/>
        </w:rPr>
        <w:annotationRef/>
      </w:r>
      <w:proofErr w:type="gramStart"/>
      <w:r>
        <w:t>Yes</w:t>
      </w:r>
      <w:proofErr w:type="gramEnd"/>
      <w:r>
        <w:t xml:space="preserve"> you are right, my mistake</w:t>
      </w:r>
    </w:p>
  </w:comment>
  <w:comment w:id="38" w:author="John S. McCaskill" w:date="2018-08-30T08:29:00Z" w:initials="JSM">
    <w:p w14:paraId="78D58BA9" w14:textId="335BDAFD" w:rsidR="00D06B01" w:rsidRDefault="00D06B01">
      <w:pPr>
        <w:pStyle w:val="CommentText"/>
      </w:pPr>
      <w:r>
        <w:rPr>
          <w:rStyle w:val="CommentReference"/>
        </w:rPr>
        <w:annotationRef/>
      </w:r>
    </w:p>
  </w:comment>
  <w:comment w:id="47" w:author="John S. McCaskill" w:date="2018-08-30T08:30:00Z" w:initials="JSM">
    <w:p w14:paraId="074BE06A" w14:textId="6A2920D9" w:rsidR="00D06B01" w:rsidRDefault="00D06B01">
      <w:pPr>
        <w:pStyle w:val="CommentText"/>
      </w:pPr>
      <w:r>
        <w:rPr>
          <w:rStyle w:val="CommentReference"/>
        </w:rPr>
        <w:annotationRef/>
      </w:r>
      <w:r>
        <w:t xml:space="preserve">Norman, this time you misinterpreted my rule. Understandable, given my </w:t>
      </w:r>
      <w:r w:rsidR="00C04E9E">
        <w:t>sloppiness</w:t>
      </w:r>
      <w:r>
        <w:t>. The rule says,</w:t>
      </w:r>
    </w:p>
    <w:p w14:paraId="0862658B" w14:textId="64C07A8D" w:rsidR="00D06B01" w:rsidRDefault="00C04E9E">
      <w:pPr>
        <w:pStyle w:val="CommentText"/>
      </w:pPr>
      <w:r>
        <w:t>“</w:t>
      </w:r>
      <w:r w:rsidR="00D06B01">
        <w:t xml:space="preserve">Closest to the middle of three live </w:t>
      </w:r>
      <w:proofErr w:type="spellStart"/>
      <w:r w:rsidR="00D06B01">
        <w:t>neighbors</w:t>
      </w:r>
      <w:proofErr w:type="spellEnd"/>
      <w:r>
        <w:t>”</w:t>
      </w:r>
      <w:r w:rsidR="00D06B01">
        <w:t xml:space="preserve"> … </w:t>
      </w:r>
      <w:r>
        <w:t xml:space="preserve">by </w:t>
      </w:r>
      <w:r w:rsidR="00D06B01">
        <w:t xml:space="preserve">this </w:t>
      </w:r>
      <w:r>
        <w:t xml:space="preserve">I </w:t>
      </w:r>
      <w:r w:rsidR="00D06B01">
        <w:t>mean</w:t>
      </w:r>
      <w:r>
        <w:t>t</w:t>
      </w:r>
      <w:r w:rsidR="00D06B01">
        <w:t xml:space="preserve"> the centre of mass position in continuous 2D space.</w:t>
      </w:r>
    </w:p>
  </w:comment>
  <w:comment w:id="34" w:author="Norman Packard" w:date="2018-08-29T16:48:00Z" w:initials="NP">
    <w:p w14:paraId="37F156DB" w14:textId="77777777" w:rsidR="00C53048" w:rsidRDefault="00C53048">
      <w:pPr>
        <w:pStyle w:val="CommentText"/>
      </w:pPr>
      <w:r>
        <w:rPr>
          <w:rStyle w:val="CommentReference"/>
        </w:rPr>
        <w:annotationRef/>
      </w:r>
      <w:r>
        <w:t>I like the idea of deterministic genetics, but I am missing something here.</w:t>
      </w:r>
    </w:p>
    <w:p w14:paraId="409DEA99" w14:textId="77777777" w:rsidR="00C53048" w:rsidRDefault="00C53048">
      <w:pPr>
        <w:pStyle w:val="CommentText"/>
      </w:pPr>
      <w:r>
        <w:t>For second (in list of nine)</w:t>
      </w:r>
    </w:p>
    <w:p w14:paraId="053DBDA9" w14:textId="77777777" w:rsidR="00C53048" w:rsidRDefault="00C53048">
      <w:pPr>
        <w:pStyle w:val="CommentText"/>
      </w:pPr>
      <w:r>
        <w:t>XX0</w:t>
      </w:r>
    </w:p>
    <w:p w14:paraId="2CA1BA36" w14:textId="77777777" w:rsidR="00C53048" w:rsidRDefault="00C53048">
      <w:pPr>
        <w:pStyle w:val="CommentText"/>
      </w:pPr>
      <w:r>
        <w:t>00X</w:t>
      </w:r>
    </w:p>
    <w:p w14:paraId="53717DD6" w14:textId="77777777" w:rsidR="00C53048" w:rsidRDefault="00C53048">
      <w:pPr>
        <w:pStyle w:val="CommentText"/>
      </w:pPr>
      <w:r>
        <w:t>000</w:t>
      </w:r>
    </w:p>
    <w:p w14:paraId="43F55AE0" w14:textId="01B40FEF" w:rsidR="00C53048" w:rsidRDefault="00C53048">
      <w:pPr>
        <w:pStyle w:val="CommentText"/>
      </w:pPr>
      <w:r>
        <w:t xml:space="preserve">upper </w:t>
      </w:r>
      <w:proofErr w:type="spellStart"/>
      <w:r>
        <w:t>nbr</w:t>
      </w:r>
      <w:proofErr w:type="spellEnd"/>
      <w:r>
        <w:t xml:space="preserve"> and R </w:t>
      </w:r>
      <w:proofErr w:type="spellStart"/>
      <w:r>
        <w:t>nbr</w:t>
      </w:r>
      <w:proofErr w:type="spellEnd"/>
      <w:r>
        <w:t xml:space="preserve"> are equally distant to middle cell (and both nearer than UL </w:t>
      </w:r>
      <w:proofErr w:type="spellStart"/>
      <w:r>
        <w:t>nbr</w:t>
      </w:r>
      <w:proofErr w:type="spellEnd"/>
      <w:r>
        <w:t>).  This same ambiguity holds for configs 2,4,6, and in 7 all neighbours have the same farther distance.</w:t>
      </w:r>
    </w:p>
    <w:p w14:paraId="36AC1EF0" w14:textId="77777777" w:rsidR="00C53048" w:rsidRDefault="00C53048">
      <w:pPr>
        <w:pStyle w:val="CommentText"/>
      </w:pPr>
    </w:p>
    <w:p w14:paraId="042BB5AF" w14:textId="4AC0CBFC" w:rsidR="00C53048" w:rsidRDefault="00C53048">
      <w:pPr>
        <w:pStyle w:val="CommentText"/>
      </w:pPr>
      <w:r>
        <w:t>Further evidence of my misunderstanding:  in configs 4,5,6 you have marked UL as the parent, but it is farther than other nearer sites.</w:t>
      </w:r>
    </w:p>
    <w:p w14:paraId="1BE59B8C" w14:textId="77777777" w:rsidR="00C53048" w:rsidRDefault="00C53048">
      <w:pPr>
        <w:pStyle w:val="CommentText"/>
      </w:pPr>
    </w:p>
  </w:comment>
  <w:comment w:id="57" w:author="John S. McCaskill" w:date="2018-08-30T08:37:00Z" w:initials="JSM">
    <w:p w14:paraId="29316152" w14:textId="7FF16A98" w:rsidR="006E0666" w:rsidRDefault="006E0666">
      <w:pPr>
        <w:pStyle w:val="CommentText"/>
      </w:pPr>
      <w:r>
        <w:rPr>
          <w:rStyle w:val="CommentReference"/>
        </w:rPr>
        <w:annotationRef/>
      </w:r>
      <w:r>
        <w:t>Sorry, thought this was not quite right.</w:t>
      </w:r>
    </w:p>
  </w:comment>
  <w:comment w:id="56" w:author="Norman Packard" w:date="2018-08-28T18:04:00Z" w:initials="NP">
    <w:p w14:paraId="528CFA56" w14:textId="77777777" w:rsidR="00C53048" w:rsidRDefault="00C53048">
      <w:pPr>
        <w:pStyle w:val="CommentText"/>
      </w:pPr>
      <w:r>
        <w:rPr>
          <w:rStyle w:val="CommentReference"/>
        </w:rPr>
        <w:annotationRef/>
      </w:r>
      <w:r>
        <w:t>FWIW:  Wolfram calls this class “</w:t>
      </w:r>
      <w:proofErr w:type="spellStart"/>
      <w:r>
        <w:t>totalistic</w:t>
      </w:r>
      <w:proofErr w:type="spellEnd"/>
      <w:r>
        <w:t xml:space="preserve">” as opposed to “totalitarian”.  </w:t>
      </w:r>
    </w:p>
  </w:comment>
  <w:comment w:id="62" w:author="Norman Packard" w:date="2018-08-29T16:54:00Z" w:initials="NP">
    <w:p w14:paraId="01C901DC" w14:textId="1EAB8E29" w:rsidR="00C53048" w:rsidRDefault="00C53048">
      <w:pPr>
        <w:pStyle w:val="CommentText"/>
      </w:pPr>
      <w:r>
        <w:rPr>
          <w:rStyle w:val="CommentReference"/>
        </w:rPr>
        <w:annotationRef/>
      </w:r>
      <w:r>
        <w:t>Not sure I’m understanding “intrinsically asymmetric”.   Configs with least symmetry I would have said are 2,3,4,5.</w:t>
      </w:r>
    </w:p>
  </w:comment>
  <w:comment w:id="64" w:author="Norman Packard" w:date="2018-08-29T16:50:00Z" w:initials="NP">
    <w:p w14:paraId="0F8C5818" w14:textId="12909F29" w:rsidR="00C53048" w:rsidRDefault="00C53048">
      <w:pPr>
        <w:pStyle w:val="CommentText"/>
      </w:pPr>
      <w:r>
        <w:rPr>
          <w:rStyle w:val="CommentReference"/>
        </w:rPr>
        <w:annotationRef/>
      </w:r>
      <w:r>
        <w:t>3 is used for what?</w:t>
      </w:r>
    </w:p>
  </w:comment>
  <w:comment w:id="77" w:author="Norman Packard" w:date="2018-08-29T16:42:00Z" w:initials="NP">
    <w:p w14:paraId="056CA317" w14:textId="20D652FC" w:rsidR="00C53048" w:rsidRDefault="00C53048">
      <w:pPr>
        <w:pStyle w:val="CommentText"/>
      </w:pPr>
      <w:r>
        <w:rPr>
          <w:rStyle w:val="CommentReference"/>
        </w:rPr>
        <w:annotationRef/>
      </w:r>
      <w:r>
        <w:t>Interesting note.  I played a bit with High Life, and it definitely is a bit more active, more gliders etc.  2 possible implications:</w:t>
      </w:r>
    </w:p>
    <w:p w14:paraId="33B967C6" w14:textId="77777777" w:rsidR="00C53048" w:rsidRDefault="00C53048" w:rsidP="00213419">
      <w:pPr>
        <w:pStyle w:val="CommentText"/>
        <w:numPr>
          <w:ilvl w:val="0"/>
          <w:numId w:val="4"/>
        </w:numPr>
      </w:pPr>
      <w:r>
        <w:t>change baseline model to high life</w:t>
      </w:r>
    </w:p>
    <w:p w14:paraId="6ACED62B" w14:textId="77777777" w:rsidR="00C53048" w:rsidRDefault="00C53048" w:rsidP="00213419">
      <w:pPr>
        <w:pStyle w:val="CommentText"/>
        <w:numPr>
          <w:ilvl w:val="0"/>
          <w:numId w:val="4"/>
        </w:numPr>
      </w:pPr>
      <w:r>
        <w:t xml:space="preserve"> add possibility of 6 live </w:t>
      </w:r>
      <w:proofErr w:type="spellStart"/>
      <w:r>
        <w:t>nbr</w:t>
      </w:r>
      <w:proofErr w:type="spellEnd"/>
      <w:r>
        <w:t xml:space="preserve"> life to genetics.</w:t>
      </w:r>
    </w:p>
  </w:comment>
  <w:comment w:id="93" w:author="John McCaskill" w:date="2018-08-30T09:04:00Z" w:initials="JM">
    <w:p w14:paraId="472A68B6" w14:textId="119BD3D2" w:rsidR="00C04E9E" w:rsidRDefault="00C04E9E">
      <w:pPr>
        <w:pStyle w:val="CommentText"/>
      </w:pPr>
      <w:r>
        <w:rPr>
          <w:rStyle w:val="CommentReference"/>
        </w:rPr>
        <w:annotationRef/>
      </w:r>
      <w:r w:rsidR="00BF6D9E">
        <w:t>For</w:t>
      </w:r>
      <w:r>
        <w:t xml:space="preserve"> 7 and 10 there is a unique one closest to the centre </w:t>
      </w:r>
      <w:r w:rsidR="00BF6D9E">
        <w:t>of mass of the three neighbours, it is also the only one not related by symmetry to the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144A4E" w15:done="0"/>
  <w15:commentEx w15:paraId="6D3FF66D" w15:done="0"/>
  <w15:commentEx w15:paraId="78D58BA9" w15:done="0"/>
  <w15:commentEx w15:paraId="0862658B" w15:done="0"/>
  <w15:commentEx w15:paraId="1BE59B8C" w15:done="0"/>
  <w15:commentEx w15:paraId="29316152" w15:done="0"/>
  <w15:commentEx w15:paraId="528CFA56" w15:done="0"/>
  <w15:commentEx w15:paraId="01C901DC" w15:done="0"/>
  <w15:commentEx w15:paraId="0F8C5818" w15:done="0"/>
  <w15:commentEx w15:paraId="6ACED62B" w15:done="0"/>
  <w15:commentEx w15:paraId="472A6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44A4E" w16cid:durableId="1F322640"/>
  <w16cid:commentId w16cid:paraId="6D3FF66D" w16cid:durableId="1F3227E9"/>
  <w16cid:commentId w16cid:paraId="78D58BA9" w16cid:durableId="1F322985"/>
  <w16cid:commentId w16cid:paraId="0862658B" w16cid:durableId="1F3229A5"/>
  <w16cid:commentId w16cid:paraId="1BE59B8C" w16cid:durableId="1F322641"/>
  <w16cid:commentId w16cid:paraId="29316152" w16cid:durableId="1F322B62"/>
  <w16cid:commentId w16cid:paraId="528CFA56" w16cid:durableId="1F322642"/>
  <w16cid:commentId w16cid:paraId="01C901DC" w16cid:durableId="1F322643"/>
  <w16cid:commentId w16cid:paraId="0F8C5818" w16cid:durableId="1F322644"/>
  <w16cid:commentId w16cid:paraId="6ACED62B" w16cid:durableId="1F322645"/>
  <w16cid:commentId w16cid:paraId="472A68B6" w16cid:durableId="1F323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7B5"/>
    <w:multiLevelType w:val="hybridMultilevel"/>
    <w:tmpl w:val="766C788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96041"/>
    <w:multiLevelType w:val="hybridMultilevel"/>
    <w:tmpl w:val="279A9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24DAB"/>
    <w:multiLevelType w:val="hybridMultilevel"/>
    <w:tmpl w:val="974A7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F68DD"/>
    <w:multiLevelType w:val="hybridMultilevel"/>
    <w:tmpl w:val="31CE0ADC"/>
    <w:lvl w:ilvl="0" w:tplc="C72EAC5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cCaskill">
    <w15:presenceInfo w15:providerId="Windows Live" w15:userId="7128789abfd24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1B"/>
    <w:rsid w:val="00042AE0"/>
    <w:rsid w:val="00052203"/>
    <w:rsid w:val="00103F13"/>
    <w:rsid w:val="001501BE"/>
    <w:rsid w:val="001969D1"/>
    <w:rsid w:val="00203B4F"/>
    <w:rsid w:val="00213419"/>
    <w:rsid w:val="00221E47"/>
    <w:rsid w:val="00287A48"/>
    <w:rsid w:val="00296AD3"/>
    <w:rsid w:val="00380E43"/>
    <w:rsid w:val="0044370D"/>
    <w:rsid w:val="00481B02"/>
    <w:rsid w:val="00532515"/>
    <w:rsid w:val="00560472"/>
    <w:rsid w:val="005D132E"/>
    <w:rsid w:val="005F72F9"/>
    <w:rsid w:val="0062211B"/>
    <w:rsid w:val="006B6FC2"/>
    <w:rsid w:val="006E0666"/>
    <w:rsid w:val="00735BCB"/>
    <w:rsid w:val="00752939"/>
    <w:rsid w:val="00767446"/>
    <w:rsid w:val="007D6A7D"/>
    <w:rsid w:val="008938EC"/>
    <w:rsid w:val="00905F52"/>
    <w:rsid w:val="00906DE9"/>
    <w:rsid w:val="00986F8A"/>
    <w:rsid w:val="009C2F11"/>
    <w:rsid w:val="009D3E2D"/>
    <w:rsid w:val="009E597C"/>
    <w:rsid w:val="00AD605F"/>
    <w:rsid w:val="00B222F5"/>
    <w:rsid w:val="00B9096B"/>
    <w:rsid w:val="00BF6D9E"/>
    <w:rsid w:val="00C04E9E"/>
    <w:rsid w:val="00C41718"/>
    <w:rsid w:val="00C53048"/>
    <w:rsid w:val="00CC2181"/>
    <w:rsid w:val="00D06B01"/>
    <w:rsid w:val="00D32386"/>
    <w:rsid w:val="00DF7932"/>
    <w:rsid w:val="00E32C73"/>
    <w:rsid w:val="00E438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07F56"/>
  <w15:docId w15:val="{20198F00-B9E8-D34F-881B-C64875D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C2"/>
    <w:pPr>
      <w:jc w:val="both"/>
    </w:pPr>
    <w:rPr>
      <w:rFonts w:cs="Times New Roman"/>
      <w:sz w:val="22"/>
    </w:rPr>
  </w:style>
  <w:style w:type="paragraph" w:styleId="Heading1">
    <w:name w:val="heading 1"/>
    <w:basedOn w:val="Normal"/>
    <w:next w:val="Normal"/>
    <w:link w:val="Heading1Char"/>
    <w:qFormat/>
    <w:rsid w:val="006B6FC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B6FC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B6F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B6FC2"/>
    <w:pPr>
      <w:keepNext/>
      <w:spacing w:before="240" w:after="60"/>
      <w:outlineLvl w:val="3"/>
    </w:pPr>
    <w:rPr>
      <w:b/>
      <w:bCs/>
      <w:sz w:val="28"/>
      <w:szCs w:val="28"/>
    </w:rPr>
  </w:style>
  <w:style w:type="paragraph" w:styleId="Heading5">
    <w:name w:val="heading 5"/>
    <w:basedOn w:val="Normal"/>
    <w:next w:val="Normal"/>
    <w:link w:val="Heading5Char"/>
    <w:qFormat/>
    <w:rsid w:val="006B6FC2"/>
    <w:pPr>
      <w:spacing w:before="240" w:after="60"/>
      <w:outlineLvl w:val="4"/>
    </w:pPr>
    <w:rPr>
      <w:b/>
      <w:bCs/>
      <w:i/>
      <w:iCs/>
      <w:sz w:val="26"/>
      <w:szCs w:val="26"/>
    </w:rPr>
  </w:style>
  <w:style w:type="paragraph" w:styleId="Heading6">
    <w:name w:val="heading 6"/>
    <w:basedOn w:val="Normal"/>
    <w:next w:val="Normal"/>
    <w:link w:val="Heading6Char"/>
    <w:qFormat/>
    <w:rsid w:val="006B6FC2"/>
    <w:pPr>
      <w:spacing w:before="240" w:after="60"/>
      <w:outlineLvl w:val="5"/>
    </w:pPr>
    <w:rPr>
      <w:b/>
      <w:bCs/>
      <w:szCs w:val="22"/>
    </w:rPr>
  </w:style>
  <w:style w:type="paragraph" w:styleId="Heading7">
    <w:name w:val="heading 7"/>
    <w:basedOn w:val="Normal"/>
    <w:next w:val="Normal"/>
    <w:link w:val="Heading7Char"/>
    <w:qFormat/>
    <w:rsid w:val="006B6FC2"/>
    <w:pPr>
      <w:spacing w:before="240" w:after="60"/>
      <w:outlineLvl w:val="6"/>
    </w:pPr>
  </w:style>
  <w:style w:type="paragraph" w:styleId="Heading8">
    <w:name w:val="heading 8"/>
    <w:basedOn w:val="Normal"/>
    <w:next w:val="Normal"/>
    <w:link w:val="Heading8Char"/>
    <w:qFormat/>
    <w:rsid w:val="006B6FC2"/>
    <w:pPr>
      <w:spacing w:before="240" w:after="60"/>
      <w:outlineLvl w:val="7"/>
    </w:pPr>
    <w:rPr>
      <w:i/>
      <w:iCs/>
    </w:rPr>
  </w:style>
  <w:style w:type="paragraph" w:styleId="Heading9">
    <w:name w:val="heading 9"/>
    <w:basedOn w:val="Normal"/>
    <w:next w:val="Normal"/>
    <w:link w:val="Heading9Char"/>
    <w:qFormat/>
    <w:rsid w:val="006B6FC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2">
    <w:name w:val="Normal12"/>
    <w:basedOn w:val="Normal"/>
    <w:qFormat/>
    <w:rsid w:val="006B6FC2"/>
  </w:style>
  <w:style w:type="character" w:customStyle="1" w:styleId="author-ref">
    <w:name w:val="author-ref"/>
    <w:basedOn w:val="DefaultParagraphFont"/>
    <w:rsid w:val="006B6FC2"/>
  </w:style>
  <w:style w:type="paragraph" w:styleId="BodyText">
    <w:name w:val="Body Text"/>
    <w:basedOn w:val="Normal"/>
    <w:link w:val="BodyTextChar"/>
    <w:uiPriority w:val="1"/>
    <w:qFormat/>
    <w:rsid w:val="006B6FC2"/>
    <w:pPr>
      <w:widowControl w:val="0"/>
      <w:ind w:left="100"/>
    </w:pPr>
    <w:rPr>
      <w:rFonts w:ascii="Calibri" w:eastAsia="Calibri" w:hAnsi="Calibri" w:cstheme="minorBidi"/>
      <w:sz w:val="29"/>
      <w:szCs w:val="29"/>
      <w:lang w:val="en-US"/>
    </w:rPr>
  </w:style>
  <w:style w:type="character" w:customStyle="1" w:styleId="BodyTextChar">
    <w:name w:val="Body Text Char"/>
    <w:basedOn w:val="DefaultParagraphFont"/>
    <w:link w:val="BodyText"/>
    <w:uiPriority w:val="1"/>
    <w:rsid w:val="006B6FC2"/>
    <w:rPr>
      <w:rFonts w:ascii="Calibri" w:eastAsia="Calibri" w:hAnsi="Calibri"/>
      <w:sz w:val="29"/>
      <w:szCs w:val="29"/>
      <w:lang w:val="en-US"/>
    </w:rPr>
  </w:style>
  <w:style w:type="paragraph" w:styleId="Caption">
    <w:name w:val="caption"/>
    <w:basedOn w:val="Normal"/>
    <w:next w:val="Normal"/>
    <w:unhideWhenUsed/>
    <w:qFormat/>
    <w:rsid w:val="006B6FC2"/>
    <w:rPr>
      <w:b/>
      <w:bCs/>
      <w:sz w:val="20"/>
      <w:szCs w:val="20"/>
    </w:rPr>
  </w:style>
  <w:style w:type="paragraph" w:customStyle="1" w:styleId="EndNoteBibliography">
    <w:name w:val="EndNote Bibliography"/>
    <w:basedOn w:val="Normal"/>
    <w:link w:val="EndNoteBibliographyChar"/>
    <w:rsid w:val="006B6FC2"/>
    <w:rPr>
      <w:lang w:val="en-US"/>
    </w:rPr>
  </w:style>
  <w:style w:type="character" w:customStyle="1" w:styleId="EndNoteBibliographyChar">
    <w:name w:val="EndNote Bibliography Char"/>
    <w:basedOn w:val="DefaultParagraphFont"/>
    <w:link w:val="EndNoteBibliography"/>
    <w:rsid w:val="006B6FC2"/>
    <w:rPr>
      <w:rFonts w:eastAsia="Times New Roman" w:cs="Times New Roman"/>
      <w:sz w:val="22"/>
      <w:lang w:val="en-US"/>
    </w:rPr>
  </w:style>
  <w:style w:type="paragraph" w:customStyle="1" w:styleId="EndNoteBibliographyTitle">
    <w:name w:val="EndNote Bibliography Title"/>
    <w:basedOn w:val="Normal"/>
    <w:link w:val="EndNoteBibliographyTitleChar"/>
    <w:rsid w:val="006B6FC2"/>
    <w:pPr>
      <w:jc w:val="center"/>
    </w:pPr>
    <w:rPr>
      <w:lang w:val="en-US"/>
    </w:rPr>
  </w:style>
  <w:style w:type="character" w:customStyle="1" w:styleId="EndNoteBibliographyTitleChar">
    <w:name w:val="EndNote Bibliography Title Char"/>
    <w:basedOn w:val="DefaultParagraphFont"/>
    <w:link w:val="EndNoteBibliographyTitle"/>
    <w:rsid w:val="006B6FC2"/>
    <w:rPr>
      <w:rFonts w:eastAsia="Times New Roman" w:cs="Times New Roman"/>
      <w:sz w:val="22"/>
      <w:lang w:val="en-US"/>
    </w:rPr>
  </w:style>
  <w:style w:type="character" w:styleId="FollowedHyperlink">
    <w:name w:val="FollowedHyperlink"/>
    <w:basedOn w:val="DefaultParagraphFont"/>
    <w:rsid w:val="006B6FC2"/>
    <w:rPr>
      <w:color w:val="954F72" w:themeColor="followedHyperlink"/>
      <w:u w:val="single"/>
    </w:rPr>
  </w:style>
  <w:style w:type="paragraph" w:styleId="Footer">
    <w:name w:val="footer"/>
    <w:basedOn w:val="Normal"/>
    <w:link w:val="FooterChar"/>
    <w:rsid w:val="006B6FC2"/>
    <w:pPr>
      <w:tabs>
        <w:tab w:val="center" w:pos="4680"/>
        <w:tab w:val="right" w:pos="9360"/>
      </w:tabs>
    </w:pPr>
  </w:style>
  <w:style w:type="character" w:customStyle="1" w:styleId="FooterChar">
    <w:name w:val="Footer Char"/>
    <w:basedOn w:val="DefaultParagraphFont"/>
    <w:link w:val="Footer"/>
    <w:rsid w:val="006B6FC2"/>
    <w:rPr>
      <w:rFonts w:eastAsia="Times New Roman" w:cs="Times New Roman"/>
      <w:sz w:val="22"/>
    </w:rPr>
  </w:style>
  <w:style w:type="character" w:styleId="FootnoteReference">
    <w:name w:val="footnote reference"/>
    <w:basedOn w:val="DefaultParagraphFont"/>
    <w:uiPriority w:val="99"/>
    <w:rsid w:val="006B6FC2"/>
    <w:rPr>
      <w:vertAlign w:val="superscript"/>
    </w:rPr>
  </w:style>
  <w:style w:type="paragraph" w:styleId="FootnoteText">
    <w:name w:val="footnote text"/>
    <w:basedOn w:val="Normal"/>
    <w:link w:val="FootnoteTextChar"/>
    <w:rsid w:val="006B6FC2"/>
    <w:rPr>
      <w:sz w:val="20"/>
      <w:szCs w:val="20"/>
    </w:rPr>
  </w:style>
  <w:style w:type="character" w:customStyle="1" w:styleId="FootnoteTextChar">
    <w:name w:val="Footnote Text Char"/>
    <w:basedOn w:val="DefaultParagraphFont"/>
    <w:link w:val="FootnoteText"/>
    <w:rsid w:val="006B6FC2"/>
    <w:rPr>
      <w:rFonts w:eastAsia="Times New Roman" w:cs="Times New Roman"/>
      <w:sz w:val="20"/>
      <w:szCs w:val="20"/>
    </w:rPr>
  </w:style>
  <w:style w:type="paragraph" w:styleId="Header">
    <w:name w:val="header"/>
    <w:basedOn w:val="Normal"/>
    <w:link w:val="HeaderChar"/>
    <w:rsid w:val="006B6FC2"/>
    <w:pPr>
      <w:tabs>
        <w:tab w:val="center" w:pos="4680"/>
        <w:tab w:val="right" w:pos="9360"/>
      </w:tabs>
    </w:pPr>
  </w:style>
  <w:style w:type="character" w:customStyle="1" w:styleId="HeaderChar">
    <w:name w:val="Header Char"/>
    <w:basedOn w:val="DefaultParagraphFont"/>
    <w:link w:val="Header"/>
    <w:rsid w:val="006B6FC2"/>
    <w:rPr>
      <w:rFonts w:eastAsia="Times New Roman" w:cs="Times New Roman"/>
      <w:sz w:val="22"/>
    </w:rPr>
  </w:style>
  <w:style w:type="character" w:customStyle="1" w:styleId="Heading1Char">
    <w:name w:val="Heading 1 Char"/>
    <w:basedOn w:val="DefaultParagraphFont"/>
    <w:link w:val="Heading1"/>
    <w:rsid w:val="006B6FC2"/>
    <w:rPr>
      <w:rFonts w:ascii="Arial" w:eastAsia="Times New Roman" w:hAnsi="Arial" w:cs="Arial"/>
      <w:b/>
      <w:bCs/>
      <w:kern w:val="32"/>
      <w:sz w:val="32"/>
      <w:szCs w:val="32"/>
    </w:rPr>
  </w:style>
  <w:style w:type="character" w:customStyle="1" w:styleId="Heading2Char">
    <w:name w:val="Heading 2 Char"/>
    <w:basedOn w:val="DefaultParagraphFont"/>
    <w:link w:val="Heading2"/>
    <w:rsid w:val="006B6FC2"/>
    <w:rPr>
      <w:rFonts w:ascii="Arial" w:eastAsia="Times New Roman" w:hAnsi="Arial" w:cs="Arial"/>
      <w:b/>
      <w:bCs/>
      <w:i/>
      <w:iCs/>
      <w:sz w:val="28"/>
      <w:szCs w:val="28"/>
    </w:rPr>
  </w:style>
  <w:style w:type="character" w:customStyle="1" w:styleId="Heading3Char">
    <w:name w:val="Heading 3 Char"/>
    <w:basedOn w:val="DefaultParagraphFont"/>
    <w:link w:val="Heading3"/>
    <w:rsid w:val="006B6FC2"/>
    <w:rPr>
      <w:rFonts w:ascii="Arial" w:eastAsia="Times New Roman" w:hAnsi="Arial" w:cs="Arial"/>
      <w:b/>
      <w:bCs/>
      <w:sz w:val="26"/>
      <w:szCs w:val="26"/>
    </w:rPr>
  </w:style>
  <w:style w:type="character" w:customStyle="1" w:styleId="Heading4Char">
    <w:name w:val="Heading 4 Char"/>
    <w:basedOn w:val="DefaultParagraphFont"/>
    <w:link w:val="Heading4"/>
    <w:rsid w:val="006B6FC2"/>
    <w:rPr>
      <w:rFonts w:eastAsia="Times New Roman" w:cs="Times New Roman"/>
      <w:b/>
      <w:bCs/>
      <w:sz w:val="28"/>
      <w:szCs w:val="28"/>
    </w:rPr>
  </w:style>
  <w:style w:type="character" w:customStyle="1" w:styleId="Heading5Char">
    <w:name w:val="Heading 5 Char"/>
    <w:basedOn w:val="DefaultParagraphFont"/>
    <w:link w:val="Heading5"/>
    <w:rsid w:val="006B6FC2"/>
    <w:rPr>
      <w:rFonts w:eastAsia="Times New Roman" w:cs="Times New Roman"/>
      <w:b/>
      <w:bCs/>
      <w:i/>
      <w:iCs/>
      <w:sz w:val="26"/>
      <w:szCs w:val="26"/>
    </w:rPr>
  </w:style>
  <w:style w:type="character" w:customStyle="1" w:styleId="Heading6Char">
    <w:name w:val="Heading 6 Char"/>
    <w:basedOn w:val="DefaultParagraphFont"/>
    <w:link w:val="Heading6"/>
    <w:rsid w:val="006B6FC2"/>
    <w:rPr>
      <w:rFonts w:eastAsia="Times New Roman" w:cs="Times New Roman"/>
      <w:b/>
      <w:bCs/>
      <w:sz w:val="22"/>
      <w:szCs w:val="22"/>
    </w:rPr>
  </w:style>
  <w:style w:type="character" w:customStyle="1" w:styleId="Heading7Char">
    <w:name w:val="Heading 7 Char"/>
    <w:basedOn w:val="DefaultParagraphFont"/>
    <w:link w:val="Heading7"/>
    <w:rsid w:val="006B6FC2"/>
    <w:rPr>
      <w:rFonts w:eastAsia="Times New Roman" w:cs="Times New Roman"/>
      <w:sz w:val="22"/>
    </w:rPr>
  </w:style>
  <w:style w:type="character" w:customStyle="1" w:styleId="Heading8Char">
    <w:name w:val="Heading 8 Char"/>
    <w:basedOn w:val="DefaultParagraphFont"/>
    <w:link w:val="Heading8"/>
    <w:rsid w:val="006B6FC2"/>
    <w:rPr>
      <w:rFonts w:eastAsia="Times New Roman" w:cs="Times New Roman"/>
      <w:i/>
      <w:iCs/>
      <w:sz w:val="22"/>
    </w:rPr>
  </w:style>
  <w:style w:type="character" w:customStyle="1" w:styleId="Heading9Char">
    <w:name w:val="Heading 9 Char"/>
    <w:basedOn w:val="DefaultParagraphFont"/>
    <w:link w:val="Heading9"/>
    <w:rsid w:val="006B6FC2"/>
    <w:rPr>
      <w:rFonts w:ascii="Arial" w:eastAsia="Times New Roman" w:hAnsi="Arial" w:cs="Arial"/>
      <w:sz w:val="22"/>
      <w:szCs w:val="22"/>
    </w:rPr>
  </w:style>
  <w:style w:type="character" w:styleId="Hyperlink">
    <w:name w:val="Hyperlink"/>
    <w:basedOn w:val="DefaultParagraphFont"/>
    <w:rsid w:val="006B6FC2"/>
    <w:rPr>
      <w:color w:val="0000FF"/>
      <w:u w:val="single"/>
    </w:rPr>
  </w:style>
  <w:style w:type="paragraph" w:styleId="ListParagraph">
    <w:name w:val="List Paragraph"/>
    <w:basedOn w:val="Normal"/>
    <w:uiPriority w:val="34"/>
    <w:qFormat/>
    <w:rsid w:val="006B6FC2"/>
    <w:pPr>
      <w:ind w:left="720"/>
      <w:contextualSpacing/>
    </w:pPr>
  </w:style>
  <w:style w:type="paragraph" w:styleId="NormalWeb">
    <w:name w:val="Normal (Web)"/>
    <w:basedOn w:val="Normal"/>
    <w:rsid w:val="006B6FC2"/>
  </w:style>
  <w:style w:type="paragraph" w:customStyle="1" w:styleId="TableParagraph">
    <w:name w:val="Table Paragraph"/>
    <w:basedOn w:val="Normal"/>
    <w:uiPriority w:val="1"/>
    <w:qFormat/>
    <w:rsid w:val="006B6FC2"/>
    <w:pPr>
      <w:widowControl w:val="0"/>
    </w:pPr>
    <w:rPr>
      <w:rFonts w:eastAsiaTheme="minorHAnsi" w:cstheme="minorBidi"/>
      <w:szCs w:val="22"/>
      <w:lang w:val="en-US"/>
    </w:rPr>
  </w:style>
  <w:style w:type="character" w:customStyle="1" w:styleId="text">
    <w:name w:val="text"/>
    <w:basedOn w:val="DefaultParagraphFont"/>
    <w:rsid w:val="006B6FC2"/>
  </w:style>
  <w:style w:type="paragraph" w:styleId="Title">
    <w:name w:val="Title"/>
    <w:basedOn w:val="Normal"/>
    <w:link w:val="TitleChar"/>
    <w:qFormat/>
    <w:rsid w:val="006B6FC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B6FC2"/>
    <w:rPr>
      <w:rFonts w:ascii="Arial" w:eastAsia="Times New Roman" w:hAnsi="Arial" w:cs="Arial"/>
      <w:b/>
      <w:bCs/>
      <w:kern w:val="28"/>
      <w:sz w:val="32"/>
      <w:szCs w:val="32"/>
    </w:rPr>
  </w:style>
  <w:style w:type="paragraph" w:styleId="TOC1">
    <w:name w:val="toc 1"/>
    <w:basedOn w:val="Normal"/>
    <w:next w:val="Normal"/>
    <w:autoRedefine/>
    <w:rsid w:val="006B6FC2"/>
  </w:style>
  <w:style w:type="paragraph" w:styleId="TOC2">
    <w:name w:val="toc 2"/>
    <w:basedOn w:val="Normal"/>
    <w:next w:val="Normal"/>
    <w:autoRedefine/>
    <w:rsid w:val="006B6FC2"/>
    <w:pPr>
      <w:ind w:left="240"/>
    </w:pPr>
  </w:style>
  <w:style w:type="paragraph" w:styleId="TOC3">
    <w:name w:val="toc 3"/>
    <w:basedOn w:val="Normal"/>
    <w:next w:val="Normal"/>
    <w:autoRedefine/>
    <w:rsid w:val="006B6FC2"/>
    <w:pPr>
      <w:ind w:left="480"/>
    </w:pPr>
  </w:style>
  <w:style w:type="paragraph" w:styleId="TOC4">
    <w:name w:val="toc 4"/>
    <w:basedOn w:val="Normal"/>
    <w:next w:val="Normal"/>
    <w:autoRedefine/>
    <w:rsid w:val="006B6FC2"/>
    <w:pPr>
      <w:ind w:left="720"/>
    </w:pPr>
  </w:style>
  <w:style w:type="paragraph" w:styleId="TOC5">
    <w:name w:val="toc 5"/>
    <w:basedOn w:val="Normal"/>
    <w:next w:val="Normal"/>
    <w:autoRedefine/>
    <w:rsid w:val="006B6FC2"/>
    <w:pPr>
      <w:ind w:left="960"/>
    </w:pPr>
  </w:style>
  <w:style w:type="paragraph" w:styleId="TOC6">
    <w:name w:val="toc 6"/>
    <w:basedOn w:val="Normal"/>
    <w:next w:val="Normal"/>
    <w:autoRedefine/>
    <w:rsid w:val="006B6FC2"/>
    <w:pPr>
      <w:ind w:left="1200"/>
    </w:pPr>
  </w:style>
  <w:style w:type="paragraph" w:styleId="TOC7">
    <w:name w:val="toc 7"/>
    <w:basedOn w:val="Normal"/>
    <w:next w:val="Normal"/>
    <w:autoRedefine/>
    <w:rsid w:val="006B6FC2"/>
    <w:pPr>
      <w:ind w:left="1440"/>
    </w:pPr>
  </w:style>
  <w:style w:type="paragraph" w:styleId="TOC8">
    <w:name w:val="toc 8"/>
    <w:basedOn w:val="Normal"/>
    <w:next w:val="Normal"/>
    <w:autoRedefine/>
    <w:rsid w:val="006B6FC2"/>
    <w:pPr>
      <w:ind w:left="1680"/>
    </w:pPr>
  </w:style>
  <w:style w:type="paragraph" w:styleId="TOC9">
    <w:name w:val="toc 9"/>
    <w:basedOn w:val="Normal"/>
    <w:next w:val="Normal"/>
    <w:autoRedefine/>
    <w:rsid w:val="006B6FC2"/>
    <w:pPr>
      <w:ind w:left="1920"/>
    </w:pPr>
  </w:style>
  <w:style w:type="character" w:customStyle="1" w:styleId="UnresolvedMention1">
    <w:name w:val="Unresolved Mention1"/>
    <w:basedOn w:val="DefaultParagraphFont"/>
    <w:uiPriority w:val="99"/>
    <w:semiHidden/>
    <w:unhideWhenUsed/>
    <w:rsid w:val="006B6FC2"/>
    <w:rPr>
      <w:color w:val="605E5C"/>
      <w:shd w:val="clear" w:color="auto" w:fill="E1DFDD"/>
    </w:rPr>
  </w:style>
  <w:style w:type="character" w:styleId="CommentReference">
    <w:name w:val="annotation reference"/>
    <w:basedOn w:val="DefaultParagraphFont"/>
    <w:uiPriority w:val="99"/>
    <w:semiHidden/>
    <w:unhideWhenUsed/>
    <w:rsid w:val="00380E43"/>
    <w:rPr>
      <w:sz w:val="18"/>
      <w:szCs w:val="18"/>
    </w:rPr>
  </w:style>
  <w:style w:type="paragraph" w:styleId="CommentText">
    <w:name w:val="annotation text"/>
    <w:basedOn w:val="Normal"/>
    <w:link w:val="CommentTextChar"/>
    <w:uiPriority w:val="99"/>
    <w:semiHidden/>
    <w:unhideWhenUsed/>
    <w:rsid w:val="00380E43"/>
    <w:rPr>
      <w:sz w:val="24"/>
    </w:rPr>
  </w:style>
  <w:style w:type="character" w:customStyle="1" w:styleId="CommentTextChar">
    <w:name w:val="Comment Text Char"/>
    <w:basedOn w:val="DefaultParagraphFont"/>
    <w:link w:val="CommentText"/>
    <w:uiPriority w:val="99"/>
    <w:semiHidden/>
    <w:rsid w:val="00380E43"/>
    <w:rPr>
      <w:rFonts w:cs="Times New Roman"/>
    </w:rPr>
  </w:style>
  <w:style w:type="paragraph" w:styleId="CommentSubject">
    <w:name w:val="annotation subject"/>
    <w:basedOn w:val="CommentText"/>
    <w:next w:val="CommentText"/>
    <w:link w:val="CommentSubjectChar"/>
    <w:uiPriority w:val="99"/>
    <w:semiHidden/>
    <w:unhideWhenUsed/>
    <w:rsid w:val="00380E43"/>
    <w:rPr>
      <w:b/>
      <w:bCs/>
      <w:sz w:val="20"/>
      <w:szCs w:val="20"/>
    </w:rPr>
  </w:style>
  <w:style w:type="character" w:customStyle="1" w:styleId="CommentSubjectChar">
    <w:name w:val="Comment Subject Char"/>
    <w:basedOn w:val="CommentTextChar"/>
    <w:link w:val="CommentSubject"/>
    <w:uiPriority w:val="99"/>
    <w:semiHidden/>
    <w:rsid w:val="00380E43"/>
    <w:rPr>
      <w:rFonts w:cs="Times New Roman"/>
      <w:b/>
      <w:bCs/>
      <w:sz w:val="20"/>
      <w:szCs w:val="20"/>
    </w:rPr>
  </w:style>
  <w:style w:type="paragraph" w:styleId="BalloonText">
    <w:name w:val="Balloon Text"/>
    <w:basedOn w:val="Normal"/>
    <w:link w:val="BalloonTextChar"/>
    <w:uiPriority w:val="99"/>
    <w:semiHidden/>
    <w:unhideWhenUsed/>
    <w:rsid w:val="00380E43"/>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E43"/>
    <w:rPr>
      <w:rFonts w:ascii="Lucida Grande" w:hAnsi="Lucida Grande" w:cs="Times New Roman"/>
      <w:sz w:val="18"/>
      <w:szCs w:val="18"/>
    </w:rPr>
  </w:style>
  <w:style w:type="character" w:styleId="PlaceholderText">
    <w:name w:val="Placeholder Text"/>
    <w:basedOn w:val="DefaultParagraphFont"/>
    <w:uiPriority w:val="99"/>
    <w:semiHidden/>
    <w:rsid w:val="00C53048"/>
    <w:rPr>
      <w:color w:val="808080"/>
    </w:rPr>
  </w:style>
  <w:style w:type="character" w:styleId="UnresolvedMention">
    <w:name w:val="Unresolved Mention"/>
    <w:basedOn w:val="DefaultParagraphFont"/>
    <w:uiPriority w:val="99"/>
    <w:semiHidden/>
    <w:unhideWhenUsed/>
    <w:rsid w:val="00BF6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 McCaskill</dc:creator>
  <cp:keywords/>
  <dc:description/>
  <cp:lastModifiedBy>John McCaskill</cp:lastModifiedBy>
  <cp:revision>2</cp:revision>
  <dcterms:created xsi:type="dcterms:W3CDTF">2018-08-30T07:20:00Z</dcterms:created>
  <dcterms:modified xsi:type="dcterms:W3CDTF">2018-08-30T07:20:00Z</dcterms:modified>
</cp:coreProperties>
</file>