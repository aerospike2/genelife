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78270" w14:textId="65B11479" w:rsidR="00E972E3" w:rsidRPr="00DE50E6" w:rsidRDefault="00EE30B7" w:rsidP="004D46C2">
      <w:pPr>
        <w:pStyle w:val="Title"/>
        <w:jc w:val="both"/>
      </w:pPr>
      <w:r w:rsidRPr="00DE50E6">
        <w:t>Genetic Game of Life</w:t>
      </w:r>
    </w:p>
    <w:p w14:paraId="5243CB5E" w14:textId="77777777" w:rsidR="00EE30B7" w:rsidRDefault="00EE30B7" w:rsidP="004D46C2">
      <w:pPr>
        <w:jc w:val="both"/>
      </w:pPr>
    </w:p>
    <w:p w14:paraId="0DDDB655" w14:textId="468D01AC" w:rsidR="00EE30B7" w:rsidRDefault="003A09F5" w:rsidP="004D46C2">
      <w:pPr>
        <w:jc w:val="both"/>
      </w:pPr>
      <w:r>
        <w:t xml:space="preserve">John S McCaskill and </w:t>
      </w:r>
      <w:r w:rsidR="00EE30B7">
        <w:t xml:space="preserve">Norman H Packard </w:t>
      </w:r>
    </w:p>
    <w:p w14:paraId="722B2AA7" w14:textId="4DE815B2" w:rsidR="00EE30B7" w:rsidRDefault="00EE30B7" w:rsidP="004D46C2">
      <w:pPr>
        <w:jc w:val="both"/>
      </w:pPr>
      <w:r>
        <w:t>European Centre for Living Technology</w:t>
      </w:r>
    </w:p>
    <w:p w14:paraId="5B951F42" w14:textId="02DD1FC4" w:rsidR="00EE30B7" w:rsidRDefault="00EE30B7" w:rsidP="004D46C2">
      <w:pPr>
        <w:jc w:val="both"/>
      </w:pPr>
    </w:p>
    <w:p w14:paraId="78184E2F" w14:textId="40D9A769" w:rsidR="00EE30B7" w:rsidRPr="00DE50E6" w:rsidRDefault="00EE30B7" w:rsidP="004D46C2">
      <w:pPr>
        <w:jc w:val="both"/>
        <w:rPr>
          <w:rFonts w:cs="Times New Roman (Body CS)"/>
          <w:smallCaps/>
        </w:rPr>
      </w:pPr>
      <w:r w:rsidRPr="00DE50E6">
        <w:rPr>
          <w:rFonts w:cs="Times New Roman (Body CS)"/>
          <w:smallCaps/>
        </w:rPr>
        <w:t>Abstract</w:t>
      </w:r>
    </w:p>
    <w:p w14:paraId="78F84E51" w14:textId="508F249D" w:rsidR="00EE30B7" w:rsidRDefault="00EE30B7" w:rsidP="004D46C2">
      <w:pPr>
        <w:jc w:val="both"/>
      </w:pPr>
    </w:p>
    <w:p w14:paraId="22E51AC3" w14:textId="49131E11" w:rsidR="006C1BAD" w:rsidRDefault="009F197A" w:rsidP="004D46C2">
      <w:pPr>
        <w:jc w:val="both"/>
      </w:pPr>
      <w:r>
        <w:t xml:space="preserve">The family </w:t>
      </w:r>
      <w:r w:rsidR="00D6098B">
        <w:t>2D</w:t>
      </w:r>
      <w:r>
        <w:t xml:space="preserve"> cellular automata (CA) that include</w:t>
      </w:r>
      <w:r w:rsidR="00B20367">
        <w:t>s</w:t>
      </w:r>
      <w:r>
        <w:t xml:space="preserve"> </w:t>
      </w:r>
      <w:r w:rsidR="00EE30B7">
        <w:t xml:space="preserve">Conway’s Game of Life </w:t>
      </w:r>
      <w:r w:rsidR="00472760">
        <w:t xml:space="preserve">(GoL) </w:t>
      </w:r>
      <w:r w:rsidR="003A09F5">
        <w:t xml:space="preserve">is </w:t>
      </w:r>
      <w:r w:rsidR="00EE30B7">
        <w:t xml:space="preserve">extended to allow evolution </w:t>
      </w:r>
      <w:r w:rsidR="003A09F5">
        <w:t xml:space="preserve">by </w:t>
      </w:r>
      <w:r w:rsidR="00215972">
        <w:t>genetic information</w:t>
      </w:r>
      <w:r w:rsidR="00215972">
        <w:t>,</w:t>
      </w:r>
      <w:r w:rsidR="00215972">
        <w:t xml:space="preserve"> </w:t>
      </w:r>
      <w:r w:rsidR="003A09F5">
        <w:t>a</w:t>
      </w:r>
      <w:r w:rsidR="00D36C36">
        <w:t>ssociat</w:t>
      </w:r>
      <w:r w:rsidR="00215972">
        <w:t xml:space="preserve">ed </w:t>
      </w:r>
      <w:r w:rsidR="00215972">
        <w:t>with individual live cells</w:t>
      </w:r>
      <w:r w:rsidR="00215972">
        <w:t>,</w:t>
      </w:r>
      <w:r w:rsidR="00215972">
        <w:t xml:space="preserve"> </w:t>
      </w:r>
      <w:r w:rsidR="002F3A7C">
        <w:t>that defines differentiation from the GoL and semi-</w:t>
      </w:r>
      <w:r w:rsidR="00F01974">
        <w:t>totalistic</w:t>
      </w:r>
      <w:r>
        <w:t xml:space="preserve"> </w:t>
      </w:r>
      <w:r w:rsidR="002F3A7C">
        <w:t>rules</w:t>
      </w:r>
      <w:r w:rsidR="003A09F5">
        <w:t>.</w:t>
      </w:r>
      <w:r w:rsidR="00D36C36">
        <w:t xml:space="preserve"> </w:t>
      </w:r>
      <w:r w:rsidR="00B02C9C">
        <w:t xml:space="preserve">A </w:t>
      </w:r>
      <w:r w:rsidR="00D36C36">
        <w:t>new</w:t>
      </w:r>
      <w:r w:rsidR="00B02C9C">
        <w:t>ly born</w:t>
      </w:r>
      <w:r w:rsidR="00D36C36">
        <w:t xml:space="preserve"> live cell</w:t>
      </w:r>
      <w:r w:rsidR="00B02C9C">
        <w:t>’s</w:t>
      </w:r>
      <w:r w:rsidR="00D36C36">
        <w:t xml:space="preserve"> genome is copied </w:t>
      </w:r>
      <w:r w:rsidR="00B02C9C">
        <w:t xml:space="preserve">(potentially </w:t>
      </w:r>
      <w:r w:rsidR="00D36C36">
        <w:t>with mutation</w:t>
      </w:r>
      <w:r w:rsidR="00B02C9C">
        <w:t>)</w:t>
      </w:r>
      <w:r w:rsidR="00D36C36">
        <w:t xml:space="preserve"> from one of the live neighbour cells (</w:t>
      </w:r>
      <w:r w:rsidR="00B02C9C">
        <w:t xml:space="preserve">there are three in the GoL) and is </w:t>
      </w:r>
      <w:r>
        <w:t xml:space="preserve">destroyed </w:t>
      </w:r>
      <w:r w:rsidR="00B02C9C">
        <w:t xml:space="preserve">when the cell dies. </w:t>
      </w:r>
      <w:r w:rsidR="00B20367">
        <w:t xml:space="preserve">Just as biological evolution constantly discovers innovations in the space of chemical and physical functionalities that it controls, we explore how the addition of genetic information to the game of life can display the same type of discovery process, where the genetically controlled innovations are now spatially </w:t>
      </w:r>
      <w:r w:rsidR="00215972">
        <w:t xml:space="preserve">inhomogeneous </w:t>
      </w:r>
      <w:r w:rsidR="00B20367">
        <w:t xml:space="preserve">local modifications to the GoL rules.  </w:t>
      </w:r>
      <w:r w:rsidR="00215972">
        <w:t>The c</w:t>
      </w:r>
      <w:r w:rsidR="00B20367">
        <w:t xml:space="preserve">omplex </w:t>
      </w:r>
      <w:r w:rsidR="00215972">
        <w:t>CA</w:t>
      </w:r>
      <w:r w:rsidR="00B20367">
        <w:t xml:space="preserve"> dynamics of the </w:t>
      </w:r>
      <w:r w:rsidR="002F3A7C">
        <w:t>GoL</w:t>
      </w:r>
      <w:r w:rsidR="00B20367">
        <w:t xml:space="preserve"> become</w:t>
      </w:r>
      <w:r w:rsidR="00215972">
        <w:t>s</w:t>
      </w:r>
      <w:r w:rsidR="00B20367">
        <w:t xml:space="preserve"> the default “chemistry and physics”, and local genetic modifications that persist are the innovations discovered by evolution. </w:t>
      </w:r>
      <w:r>
        <w:t xml:space="preserve">We investigated </w:t>
      </w:r>
      <w:r w:rsidR="00C74744">
        <w:t>evolution for four</w:t>
      </w:r>
      <w:r>
        <w:t xml:space="preserve"> symmetr</w:t>
      </w:r>
      <w:r w:rsidR="00C74744">
        <w:t>y cases in the nearest neighbour rule</w:t>
      </w:r>
      <w:r w:rsidR="00B20367">
        <w:t>s</w:t>
      </w:r>
      <w:r>
        <w:t xml:space="preserve">: semi-totalistic, </w:t>
      </w:r>
      <w:r w:rsidR="00C74744">
        <w:t>corner-edge totalistic</w:t>
      </w:r>
      <w:r>
        <w:t>, 8-rotation symmetr</w:t>
      </w:r>
      <w:r w:rsidR="00C74744">
        <w:t>ic, and physical 2D symmetric (4-rotations and 4-reflections).</w:t>
      </w:r>
      <w:r>
        <w:t xml:space="preserve"> </w:t>
      </w:r>
      <w:r w:rsidR="00C74744">
        <w:t xml:space="preserve"> </w:t>
      </w:r>
      <w:r w:rsidR="00B02C9C">
        <w:t xml:space="preserve">We discovered </w:t>
      </w:r>
      <w:r w:rsidR="00200D7F">
        <w:t xml:space="preserve">a family of </w:t>
      </w:r>
      <w:r w:rsidR="00B02C9C">
        <w:t xml:space="preserve">deterministic </w:t>
      </w:r>
      <w:r w:rsidR="00C74744">
        <w:t xml:space="preserve">rules </w:t>
      </w:r>
      <w:r w:rsidR="00215972">
        <w:t>avoiding</w:t>
      </w:r>
      <w:r w:rsidR="00200D7F">
        <w:t xml:space="preserve"> stochastic choices</w:t>
      </w:r>
      <w:r w:rsidR="00B02C9C">
        <w:t xml:space="preserve"> of ancestor</w:t>
      </w:r>
      <w:r w:rsidR="00215972">
        <w:t xml:space="preserve"> for genetic inheritance</w:t>
      </w:r>
      <w:r w:rsidR="00B02C9C">
        <w:t>, making our model deterministic (like the GoL) in the absence of mutation.</w:t>
      </w:r>
      <w:r w:rsidR="00465669">
        <w:t xml:space="preserve"> </w:t>
      </w:r>
      <w:r w:rsidR="009A053B">
        <w:t xml:space="preserve"> </w:t>
      </w:r>
      <w:r w:rsidR="00B20367">
        <w:t xml:space="preserve">Systematic </w:t>
      </w:r>
      <w:r w:rsidR="00E152AA">
        <w:t>genetic variation</w:t>
      </w:r>
      <w:r w:rsidR="009A053B">
        <w:t>s near to the game of life rule</w:t>
      </w:r>
      <w:r w:rsidR="00E152AA">
        <w:t xml:space="preserve"> are investigated and found to produce signs of computational complexity with an abundance of glider </w:t>
      </w:r>
      <w:r w:rsidR="00594013">
        <w:t xml:space="preserve">and glider gun </w:t>
      </w:r>
      <w:r w:rsidR="00E152AA">
        <w:t>structures.</w:t>
      </w:r>
      <w:r w:rsidR="007346AB">
        <w:t xml:space="preserve"> </w:t>
      </w:r>
      <w:r w:rsidR="00594013">
        <w:t xml:space="preserve">We </w:t>
      </w:r>
      <w:r w:rsidR="00B20367">
        <w:t>examin</w:t>
      </w:r>
      <w:r w:rsidR="00594013">
        <w:t>ed the impact on evolution for both neutral selection and genetically determined fecundity and mortality</w:t>
      </w:r>
      <w:r w:rsidR="00B20367">
        <w:t>,</w:t>
      </w:r>
      <w:r w:rsidR="00594013">
        <w:t xml:space="preserve"> including population interaction effects. </w:t>
      </w:r>
      <w:r w:rsidR="007346AB">
        <w:t xml:space="preserve">The dynamics are </w:t>
      </w:r>
      <w:r w:rsidR="00594013">
        <w:t xml:space="preserve">analysed </w:t>
      </w:r>
      <w:r w:rsidR="002F3A7C">
        <w:t xml:space="preserve">for novelty </w:t>
      </w:r>
      <w:r w:rsidR="007346AB">
        <w:t xml:space="preserve">by </w:t>
      </w:r>
      <w:r w:rsidR="002F3A7C">
        <w:t>normalized</w:t>
      </w:r>
      <w:r w:rsidR="007346AB">
        <w:t xml:space="preserve"> activity statistics </w:t>
      </w:r>
      <w:r w:rsidR="002F3A7C">
        <w:t>on both genes and connected component patterns</w:t>
      </w:r>
      <w:r w:rsidR="00215972">
        <w:t>. The genetic evolution is analy</w:t>
      </w:r>
      <w:r w:rsidR="007575CB">
        <w:t>s</w:t>
      </w:r>
      <w:r w:rsidR="00215972">
        <w:t>ed</w:t>
      </w:r>
      <w:r w:rsidR="002F3A7C">
        <w:t xml:space="preserve"> </w:t>
      </w:r>
      <w:r w:rsidR="007346AB">
        <w:t>by fast ongoing genealogy construction</w:t>
      </w:r>
      <w:r w:rsidR="00215972">
        <w:t xml:space="preserve"> </w:t>
      </w:r>
      <w:r w:rsidR="007575CB">
        <w:t>and population weighted activity statistics</w:t>
      </w:r>
      <w:r w:rsidR="002F3A7C">
        <w:t xml:space="preserve">. </w:t>
      </w:r>
      <w:r w:rsidR="007575CB">
        <w:t>The</w:t>
      </w:r>
      <w:r w:rsidR="002F3A7C">
        <w:t xml:space="preserve"> spatial </w:t>
      </w:r>
      <w:r w:rsidR="007575CB">
        <w:t>structure is</w:t>
      </w:r>
      <w:r w:rsidR="002F3A7C">
        <w:t xml:space="preserve"> captured using hash encoded quadtrees</w:t>
      </w:r>
      <w:r w:rsidR="00215972">
        <w:t xml:space="preserve">, </w:t>
      </w:r>
      <w:r w:rsidR="00215972">
        <w:t>relying on bit-parallel 64-bit integer algorithms,</w:t>
      </w:r>
      <w:r w:rsidR="002F3A7C">
        <w:t xml:space="preserve"> of the connected components</w:t>
      </w:r>
      <w:r w:rsidR="00215972">
        <w:t>,</w:t>
      </w:r>
      <w:r w:rsidR="00215972" w:rsidRPr="00215972">
        <w:t xml:space="preserve"> </w:t>
      </w:r>
      <w:r w:rsidR="00215972">
        <w:t>which are also mapped through time. This allows the tracking of moving objects such as gliders which change shape as they move.</w:t>
      </w:r>
      <w:r w:rsidR="007346AB">
        <w:t xml:space="preserve"> </w:t>
      </w:r>
      <w:r w:rsidR="007575CB">
        <w:t>Activity statistics allow novelty in spatial patterns to be analysed.</w:t>
      </w:r>
    </w:p>
    <w:p w14:paraId="290500F9" w14:textId="20AFE9E0" w:rsidR="003A09F5" w:rsidRDefault="00084C86" w:rsidP="004D46C2">
      <w:pPr>
        <w:pStyle w:val="Heading1"/>
        <w:jc w:val="both"/>
      </w:pPr>
      <w:bookmarkStart w:id="0" w:name="_Toc531555074"/>
      <w:r>
        <w:t>Introduction</w:t>
      </w:r>
      <w:bookmarkEnd w:id="0"/>
      <w:r w:rsidR="003A09F5">
        <w:t xml:space="preserve"> </w:t>
      </w:r>
    </w:p>
    <w:p w14:paraId="799E987B" w14:textId="77777777" w:rsidR="00B93FD1" w:rsidRPr="000D0CE4" w:rsidRDefault="00B93FD1" w:rsidP="00200D7F">
      <w:pPr>
        <w:rPr>
          <w:color w:val="FF0000"/>
        </w:rPr>
      </w:pPr>
    </w:p>
    <w:p w14:paraId="34231A16" w14:textId="68A47C70" w:rsidR="00406633" w:rsidRDefault="00CF0D99" w:rsidP="00CF0D99">
      <w:pPr>
        <w:jc w:val="both"/>
      </w:pPr>
      <w:r>
        <w:t>Interest in cellular automata (CA) as models of emergent complexity began with von Neumann’s famous 29-state cellular automaton capable of universal construction [</w:t>
      </w:r>
      <w:r w:rsidR="00406633" w:rsidRPr="000D0CE4">
        <w:rPr>
          <w:color w:val="00B0F0"/>
        </w:rPr>
        <w:t xml:space="preserve">von Neumann </w:t>
      </w:r>
      <w:r w:rsidRPr="000D0CE4">
        <w:rPr>
          <w:color w:val="00B0F0"/>
        </w:rPr>
        <w:t>Ref 1</w:t>
      </w:r>
      <w:r>
        <w:t xml:space="preserve">] </w:t>
      </w:r>
      <w:r w:rsidR="00E62584">
        <w:t>and became widespread with</w:t>
      </w:r>
      <w:r>
        <w:t xml:space="preserve"> Conway’s discovery of the simple two-dimensional (2D) Game of Life CA (GoL) [</w:t>
      </w:r>
      <w:r w:rsidR="00406633" w:rsidRPr="000D0CE4">
        <w:rPr>
          <w:color w:val="00B0F0"/>
        </w:rPr>
        <w:t xml:space="preserve">Conway </w:t>
      </w:r>
      <w:r w:rsidRPr="000D0CE4">
        <w:rPr>
          <w:color w:val="00B0F0"/>
        </w:rPr>
        <w:t>Ref 2</w:t>
      </w:r>
      <w:r>
        <w:t>] and Wolfram’s analysis of computational complexity classes in 1D CAs [</w:t>
      </w:r>
      <w:r w:rsidR="00406633" w:rsidRPr="000D0CE4">
        <w:rPr>
          <w:color w:val="00B0F0"/>
        </w:rPr>
        <w:t xml:space="preserve">Wolfram </w:t>
      </w:r>
      <w:r w:rsidRPr="000D0CE4">
        <w:rPr>
          <w:color w:val="00B0F0"/>
        </w:rPr>
        <w:t>Ref 3</w:t>
      </w:r>
      <w:r>
        <w:t>]</w:t>
      </w:r>
      <w:r w:rsidR="00FB0235">
        <w:t>,</w:t>
      </w:r>
      <w:r w:rsidR="00406633">
        <w:t xml:space="preserve"> which was extended to 2D CAs [</w:t>
      </w:r>
      <w:r w:rsidR="00406633" w:rsidRPr="000D0CE4">
        <w:rPr>
          <w:color w:val="00B0F0"/>
        </w:rPr>
        <w:t>Packard Ref 4</w:t>
      </w:r>
      <w:r w:rsidR="00406633">
        <w:t>]</w:t>
      </w:r>
      <w:r>
        <w:t xml:space="preserve">. </w:t>
      </w:r>
      <w:r w:rsidR="008623B1">
        <w:t>V</w:t>
      </w:r>
      <w:r w:rsidR="00E62584">
        <w:t xml:space="preserve">on Neumann’s and Conway’s </w:t>
      </w:r>
      <w:r w:rsidR="008623B1">
        <w:t xml:space="preserve">life-like </w:t>
      </w:r>
      <w:r w:rsidR="00E62584">
        <w:t xml:space="preserve">CAs are defined with strong relaxation to the ground state </w:t>
      </w:r>
      <w:r w:rsidR="00406633">
        <w:t xml:space="preserve">in order </w:t>
      </w:r>
      <w:r w:rsidR="00E62584">
        <w:t xml:space="preserve">to facilitate computation by rational design, </w:t>
      </w:r>
      <w:r w:rsidR="008623B1">
        <w:t xml:space="preserve">and </w:t>
      </w:r>
      <w:r w:rsidR="00406633">
        <w:t>in fact universal computation has been proven by construction in both cases [</w:t>
      </w:r>
      <w:r w:rsidR="00406633" w:rsidRPr="000D0CE4">
        <w:rPr>
          <w:i/>
          <w:color w:val="00B0F0"/>
        </w:rPr>
        <w:t>Authors?</w:t>
      </w:r>
      <w:r w:rsidR="00406633" w:rsidRPr="000D0CE4">
        <w:rPr>
          <w:color w:val="00B0F0"/>
        </w:rPr>
        <w:t xml:space="preserve"> Ref 5,6</w:t>
      </w:r>
      <w:r w:rsidR="00406633">
        <w:t>]</w:t>
      </w:r>
      <w:r w:rsidR="008623B1">
        <w:t>.</w:t>
      </w:r>
      <w:r w:rsidR="00406633">
        <w:t xml:space="preserve"> </w:t>
      </w:r>
      <w:r w:rsidR="008623B1">
        <w:t>B</w:t>
      </w:r>
      <w:r w:rsidR="00E62584">
        <w:t xml:space="preserve">oth </w:t>
      </w:r>
      <w:r w:rsidR="008623B1">
        <w:t xml:space="preserve">however </w:t>
      </w:r>
      <w:r w:rsidR="00E62584">
        <w:t>involve fundamentally unprotected computations</w:t>
      </w:r>
      <w:r w:rsidR="00406633">
        <w:t xml:space="preserve">, </w:t>
      </w:r>
      <w:r w:rsidR="00E62584">
        <w:t>in which perturbations</w:t>
      </w:r>
      <w:r w:rsidR="00406633">
        <w:t>,</w:t>
      </w:r>
      <w:r w:rsidR="00E62584">
        <w:t xml:space="preserve"> in the form of even </w:t>
      </w:r>
      <w:r w:rsidR="00E62584">
        <w:lastRenderedPageBreak/>
        <w:t>the simplest travelling patterns</w:t>
      </w:r>
      <w:r w:rsidR="00406633">
        <w:t>,</w:t>
      </w:r>
      <w:r w:rsidR="00E62584">
        <w:t xml:space="preserve"> will almost certainly destroy not only the computed result but the carefully crafted computing architecture</w:t>
      </w:r>
      <w:r w:rsidR="00406633">
        <w:t xml:space="preserve"> as well</w:t>
      </w:r>
      <w:r w:rsidR="00E62584">
        <w:t xml:space="preserve">. </w:t>
      </w:r>
      <w:r w:rsidR="00406633">
        <w:t xml:space="preserve">Because of this, </w:t>
      </w:r>
      <w:r w:rsidR="00E62781">
        <w:t xml:space="preserve">and despite the widespread continuing interest in novel computational structures in the GoL and related CAs, </w:t>
      </w:r>
      <w:r w:rsidR="00406633">
        <w:t xml:space="preserve">there is a major jump to evolving systems in which computation needs to survive robustly in the </w:t>
      </w:r>
      <w:r w:rsidR="00E62781">
        <w:t xml:space="preserve">presence of potential interactions with many competitors. This paper is concerned with bridging this gap and we stay deliberately </w:t>
      </w:r>
      <w:r w:rsidR="00D479AB">
        <w:t xml:space="preserve">as </w:t>
      </w:r>
      <w:r w:rsidR="00E62781">
        <w:t xml:space="preserve">close </w:t>
      </w:r>
      <w:r w:rsidR="00D479AB">
        <w:t xml:space="preserve">as possible </w:t>
      </w:r>
      <w:r w:rsidR="00E62781">
        <w:t>to the deterministic CAs that</w:t>
      </w:r>
      <w:r w:rsidR="00D479AB">
        <w:t xml:space="preserve"> underlie computation in the GoL by retaining completely deterministic computation apart from random and rare mutational changes, while supporting locally determined genetically encoded rule changes that enable evolution.</w:t>
      </w:r>
      <w:r w:rsidR="00E62781">
        <w:t xml:space="preserve"> </w:t>
      </w:r>
    </w:p>
    <w:p w14:paraId="0A93678C" w14:textId="77777777" w:rsidR="00406633" w:rsidRDefault="00406633" w:rsidP="00CF0D99">
      <w:pPr>
        <w:jc w:val="both"/>
      </w:pPr>
    </w:p>
    <w:p w14:paraId="3CD71CAA" w14:textId="4587DAEA" w:rsidR="00CF0D99" w:rsidRDefault="00E62584" w:rsidP="000D0CE4">
      <w:pPr>
        <w:jc w:val="both"/>
      </w:pPr>
      <w:r>
        <w:t xml:space="preserve">As analysed by </w:t>
      </w:r>
      <w:proofErr w:type="spellStart"/>
      <w:r>
        <w:t>Eppstein</w:t>
      </w:r>
      <w:proofErr w:type="spellEnd"/>
      <w:r>
        <w:t xml:space="preserve"> [</w:t>
      </w:r>
      <w:proofErr w:type="spellStart"/>
      <w:r w:rsidR="00406633" w:rsidRPr="000D0CE4">
        <w:rPr>
          <w:color w:val="00B0F0"/>
        </w:rPr>
        <w:t>Eppstein</w:t>
      </w:r>
      <w:proofErr w:type="spellEnd"/>
      <w:r w:rsidR="00406633" w:rsidRPr="000D0CE4">
        <w:rPr>
          <w:color w:val="00B0F0"/>
        </w:rPr>
        <w:t xml:space="preserve"> </w:t>
      </w:r>
      <w:r w:rsidRPr="000D0CE4">
        <w:rPr>
          <w:color w:val="00B0F0"/>
        </w:rPr>
        <w:t xml:space="preserve">Ref </w:t>
      </w:r>
      <w:r w:rsidR="00406633" w:rsidRPr="000D0CE4">
        <w:rPr>
          <w:color w:val="00B0F0"/>
        </w:rPr>
        <w:t>7</w:t>
      </w:r>
      <w:r>
        <w:t xml:space="preserve">], the family of semi-totalistic 2D binary CAs (with the next state </w:t>
      </w:r>
      <w:r w:rsidR="00406633">
        <w:t xml:space="preserve">of a cell </w:t>
      </w:r>
      <w:r>
        <w:t>depending only on the state and the number of its live neighbours</w:t>
      </w:r>
      <w:r w:rsidR="00406633">
        <w:t xml:space="preserve"> and not on their detailed configuration</w:t>
      </w:r>
      <w:r>
        <w:t>)</w:t>
      </w:r>
      <w:r w:rsidR="00406633">
        <w:t xml:space="preserve"> can perhaps better be characterized by the </w:t>
      </w:r>
      <w:r w:rsidR="00D479AB">
        <w:t>…</w:t>
      </w:r>
    </w:p>
    <w:p w14:paraId="113D3000" w14:textId="239FB467" w:rsidR="00A241DA" w:rsidRDefault="00D479AB" w:rsidP="00200D7F">
      <w:r>
        <w:t>[this paragraph should discuss the background of computational complexity classes as it applies to 2D CAs. It should include reference to e-machines and Crutchfield</w:t>
      </w:r>
      <w:r w:rsidR="00A241DA">
        <w:t xml:space="preserve"> [</w:t>
      </w:r>
      <w:r w:rsidR="00A241DA" w:rsidRPr="000D0CE4">
        <w:rPr>
          <w:color w:val="00B0F0"/>
        </w:rPr>
        <w:t>Crutchfield Ref 8</w:t>
      </w:r>
      <w:r w:rsidR="00A241DA">
        <w:t>].</w:t>
      </w:r>
    </w:p>
    <w:p w14:paraId="5A63877A" w14:textId="77777777" w:rsidR="00A241DA" w:rsidRDefault="00A241DA" w:rsidP="00200D7F"/>
    <w:p w14:paraId="6852667D" w14:textId="2E3FD497" w:rsidR="00465669" w:rsidRDefault="00A241DA" w:rsidP="00200D7F">
      <w:r>
        <w:t>[</w:t>
      </w:r>
      <w:proofErr w:type="gramStart"/>
      <w:r>
        <w:t>Another  paragraph</w:t>
      </w:r>
      <w:proofErr w:type="gramEnd"/>
      <w:r>
        <w:t xml:space="preserve"> is required to explain the relationship with spatial games (Nowak) and with CAs used to describe evolution in reaction diffusion systems [</w:t>
      </w:r>
      <w:proofErr w:type="spellStart"/>
      <w:r w:rsidRPr="000D0CE4">
        <w:rPr>
          <w:color w:val="00B0F0"/>
        </w:rPr>
        <w:t>Boerlijst</w:t>
      </w:r>
      <w:proofErr w:type="spellEnd"/>
      <w:r w:rsidRPr="000D0CE4">
        <w:rPr>
          <w:color w:val="00B0F0"/>
        </w:rPr>
        <w:t xml:space="preserve"> and </w:t>
      </w:r>
      <w:proofErr w:type="spellStart"/>
      <w:r w:rsidRPr="000D0CE4">
        <w:rPr>
          <w:color w:val="00B0F0"/>
        </w:rPr>
        <w:t>Hogeweg</w:t>
      </w:r>
      <w:proofErr w:type="spellEnd"/>
      <w:r w:rsidRPr="000D0CE4">
        <w:rPr>
          <w:color w:val="00B0F0"/>
        </w:rPr>
        <w:t xml:space="preserve"> Ref 9</w:t>
      </w:r>
      <w:r>
        <w:t>] and in cellular and amphiphile models (</w:t>
      </w:r>
      <w:proofErr w:type="spellStart"/>
      <w:r>
        <w:t>Ising</w:t>
      </w:r>
      <w:proofErr w:type="spellEnd"/>
      <w:r>
        <w:t xml:space="preserve"> and Potts models [</w:t>
      </w:r>
      <w:r w:rsidRPr="000D0CE4">
        <w:rPr>
          <w:color w:val="00B0F0"/>
        </w:rPr>
        <w:t xml:space="preserve">Ikegami and </w:t>
      </w:r>
      <w:proofErr w:type="spellStart"/>
      <w:r w:rsidRPr="000D0CE4">
        <w:rPr>
          <w:color w:val="00B0F0"/>
        </w:rPr>
        <w:t>Hogeweg</w:t>
      </w:r>
      <w:proofErr w:type="spellEnd"/>
      <w:r w:rsidRPr="000D0CE4">
        <w:rPr>
          <w:color w:val="00B0F0"/>
        </w:rPr>
        <w:t xml:space="preserve"> Ref 10</w:t>
      </w:r>
      <w:r>
        <w:t xml:space="preserve">,  </w:t>
      </w:r>
      <w:r w:rsidRPr="000D0CE4">
        <w:rPr>
          <w:color w:val="00B0F0"/>
        </w:rPr>
        <w:t>McCaskill, Packard et. al. Ref 11</w:t>
      </w:r>
      <w:r>
        <w:t>]. In this paragraph reference the other GPU paper on GoL plus evolution and contrast with adding additional states/</w:t>
      </w:r>
      <w:proofErr w:type="spellStart"/>
      <w:r>
        <w:t>colors</w:t>
      </w:r>
      <w:proofErr w:type="spellEnd"/>
      <w:r>
        <w:t xml:space="preserve"> to GoL (e.g. immigration game).</w:t>
      </w:r>
    </w:p>
    <w:p w14:paraId="754070CA" w14:textId="77777777" w:rsidR="00C6464F" w:rsidRPr="000D0CE4" w:rsidRDefault="00C6464F" w:rsidP="000D0CE4"/>
    <w:p w14:paraId="094FD448" w14:textId="69A98213" w:rsidR="00DE341F" w:rsidRDefault="00B20367" w:rsidP="004D46C2">
      <w:pPr>
        <w:pStyle w:val="BodyText"/>
        <w:jc w:val="both"/>
      </w:pPr>
      <w:r>
        <w:t>The GoL</w:t>
      </w:r>
      <w:r w:rsidR="00AE25C6">
        <w:t xml:space="preserve"> </w:t>
      </w:r>
      <w:r w:rsidR="00AE6CA7">
        <w:t>[</w:t>
      </w:r>
      <w:r w:rsidR="00DE341F" w:rsidRPr="000D0CE4">
        <w:rPr>
          <w:color w:val="00B0F0"/>
        </w:rPr>
        <w:t xml:space="preserve">Conway </w:t>
      </w:r>
      <w:r w:rsidR="00AE6CA7" w:rsidRPr="000D0CE4">
        <w:rPr>
          <w:color w:val="00B0F0"/>
        </w:rPr>
        <w:t>Ref 2</w:t>
      </w:r>
      <w:r w:rsidR="00AE6CA7">
        <w:t>,</w:t>
      </w:r>
      <w:r w:rsidR="00DE341F">
        <w:t xml:space="preserve"> </w:t>
      </w:r>
      <w:r w:rsidR="00DE341F" w:rsidRPr="000D0CE4">
        <w:rPr>
          <w:i/>
          <w:color w:val="00B0F0"/>
        </w:rPr>
        <w:t>Modern Author</w:t>
      </w:r>
      <w:r w:rsidR="00DE341F" w:rsidRPr="000D0CE4">
        <w:rPr>
          <w:color w:val="00B0F0"/>
        </w:rPr>
        <w:t xml:space="preserve"> Ref 12</w:t>
      </w:r>
      <w:r w:rsidR="00AE6CA7">
        <w:t xml:space="preserve">] </w:t>
      </w:r>
      <w:r w:rsidR="00084C86">
        <w:t xml:space="preserve">is a deterministic dynamical system that takes </w:t>
      </w:r>
      <w:r w:rsidR="004D46C2">
        <w:t>two dimensional</w:t>
      </w:r>
      <w:r w:rsidR="00084C86">
        <w:t xml:space="preserve"> spatial patterns of </w:t>
      </w:r>
      <w:r w:rsidR="004D46C2">
        <w:t>binary states (</w:t>
      </w:r>
      <w:r w:rsidR="00084C86">
        <w:t xml:space="preserve">‘live’ </w:t>
      </w:r>
      <w:r w:rsidR="004D46C2">
        <w:t xml:space="preserve">or </w:t>
      </w:r>
      <w:r w:rsidR="00AE25C6">
        <w:t>‘</w:t>
      </w:r>
      <w:r w:rsidR="00084C86">
        <w:t>dead</w:t>
      </w:r>
      <w:r w:rsidR="004D46C2">
        <w:t>/empty</w:t>
      </w:r>
      <w:r w:rsidR="00AE25C6">
        <w:t>’</w:t>
      </w:r>
      <w:r w:rsidR="00084C86">
        <w:t>)</w:t>
      </w:r>
      <w:r w:rsidR="00AE25C6">
        <w:t xml:space="preserve"> to new patterns as time progresses</w:t>
      </w:r>
      <w:r w:rsidR="004D46C2">
        <w:t xml:space="preserve"> discretely</w:t>
      </w:r>
      <w:r w:rsidR="00AE25C6">
        <w:t xml:space="preserve">, through the action of a local rule; </w:t>
      </w:r>
      <w:r w:rsidR="004D46C2">
        <w:t>E</w:t>
      </w:r>
      <w:r w:rsidR="00AE25C6">
        <w:t xml:space="preserve">ach site’s state at </w:t>
      </w:r>
      <w:r w:rsidR="00983C56">
        <w:t xml:space="preserve">time </w:t>
      </w:r>
      <w:r w:rsidR="00AE25C6">
        <w:rPr>
          <w:i/>
        </w:rPr>
        <w:t>t+1</w:t>
      </w:r>
      <w:r w:rsidR="00AE25C6">
        <w:t xml:space="preserve"> is dependent on its state and the state</w:t>
      </w:r>
      <w:r w:rsidR="00983C56">
        <w:t>s</w:t>
      </w:r>
      <w:r w:rsidR="00AE25C6">
        <w:t xml:space="preserve"> of its nearest neighbo</w:t>
      </w:r>
      <w:r w:rsidR="004D46C2">
        <w:t>u</w:t>
      </w:r>
      <w:r w:rsidR="00AE25C6">
        <w:t xml:space="preserve">rs at </w:t>
      </w:r>
      <w:r w:rsidR="00983C56">
        <w:t xml:space="preserve">time </w:t>
      </w:r>
      <w:r w:rsidR="00AE25C6">
        <w:rPr>
          <w:i/>
        </w:rPr>
        <w:t>t</w:t>
      </w:r>
      <w:r w:rsidR="00AE25C6">
        <w:t xml:space="preserve">.  </w:t>
      </w:r>
      <w:r w:rsidR="00F7644C">
        <w:t>T</w:t>
      </w:r>
      <w:r w:rsidR="007346AB">
        <w:t xml:space="preserve">he </w:t>
      </w:r>
      <w:r w:rsidR="00E152AA">
        <w:t xml:space="preserve">game of life is </w:t>
      </w:r>
      <w:r w:rsidR="009E0E89">
        <w:t xml:space="preserve">a </w:t>
      </w:r>
      <w:r w:rsidR="00F706F7">
        <w:t xml:space="preserve">semi-totalistic </w:t>
      </w:r>
      <w:r w:rsidR="009E0E89">
        <w:t xml:space="preserve">cellular automaton (CA) rule, </w:t>
      </w:r>
      <w:r w:rsidR="00F706F7">
        <w:t>as defined above</w:t>
      </w:r>
      <w:r w:rsidR="009E0E89">
        <w:t xml:space="preserve">, and can be </w:t>
      </w:r>
      <w:r w:rsidR="00E152AA">
        <w:t xml:space="preserve">denoted by the code </w:t>
      </w:r>
      <w:r w:rsidR="007A0DB8">
        <w:t>B3/S23</w:t>
      </w:r>
      <w:r w:rsidR="00F7644C">
        <w:t xml:space="preserve"> in </w:t>
      </w:r>
      <w:r w:rsidR="007A0DB8">
        <w:t>standard notation</w:t>
      </w:r>
      <w:r w:rsidR="00F7644C">
        <w:t xml:space="preserve"> [</w:t>
      </w:r>
      <w:proofErr w:type="spellStart"/>
      <w:r w:rsidR="00217062" w:rsidRPr="000D0CE4">
        <w:rPr>
          <w:color w:val="00B0F0"/>
        </w:rPr>
        <w:fldChar w:fldCharType="begin"/>
      </w:r>
      <w:r w:rsidR="00217062" w:rsidRPr="000D0CE4">
        <w:rPr>
          <w:color w:val="00B0F0"/>
        </w:rPr>
        <w:instrText xml:space="preserve"> HYPERLINK "https://www.ics.uci.edu/~eppstein/ca/wolfram.html" </w:instrText>
      </w:r>
      <w:r w:rsidR="00217062" w:rsidRPr="000D0CE4">
        <w:rPr>
          <w:color w:val="00B0F0"/>
        </w:rPr>
        <w:fldChar w:fldCharType="separate"/>
      </w:r>
      <w:r w:rsidR="007A0DB8" w:rsidRPr="000D0CE4">
        <w:rPr>
          <w:rStyle w:val="Hyperlink"/>
          <w:color w:val="00B0F0"/>
        </w:rPr>
        <w:t>Ep</w:t>
      </w:r>
      <w:r w:rsidR="00217062" w:rsidRPr="000D0CE4">
        <w:rPr>
          <w:rStyle w:val="Hyperlink"/>
          <w:color w:val="00B0F0"/>
        </w:rPr>
        <w:t>pstein</w:t>
      </w:r>
      <w:proofErr w:type="spellEnd"/>
      <w:r w:rsidR="00217062" w:rsidRPr="000D0CE4">
        <w:rPr>
          <w:color w:val="00B0F0"/>
        </w:rPr>
        <w:fldChar w:fldCharType="end"/>
      </w:r>
      <w:r w:rsidR="00DE341F" w:rsidRPr="000D0CE4">
        <w:rPr>
          <w:color w:val="00B0F0"/>
        </w:rPr>
        <w:t xml:space="preserve"> Ref 7</w:t>
      </w:r>
      <w:r w:rsidR="00217062">
        <w:t xml:space="preserve">, </w:t>
      </w:r>
      <w:r w:rsidR="00217062" w:rsidRPr="000D0CE4">
        <w:rPr>
          <w:color w:val="00B0F0"/>
        </w:rPr>
        <w:t xml:space="preserve">+ Golly </w:t>
      </w:r>
      <w:r w:rsidR="00F7644C" w:rsidRPr="000D0CE4">
        <w:rPr>
          <w:color w:val="00B0F0"/>
        </w:rPr>
        <w:t xml:space="preserve">Ref </w:t>
      </w:r>
      <w:r w:rsidR="00DE341F">
        <w:rPr>
          <w:color w:val="00B0F0"/>
        </w:rPr>
        <w:t>13</w:t>
      </w:r>
      <w:r w:rsidR="00F7644C">
        <w:t>]</w:t>
      </w:r>
      <w:r w:rsidR="00F706F7">
        <w:t>.</w:t>
      </w:r>
      <w:r w:rsidR="00E152AA">
        <w:t xml:space="preserve"> </w:t>
      </w:r>
      <w:r w:rsidR="00F706F7">
        <w:t>A</w:t>
      </w:r>
      <w:r w:rsidR="00E152AA">
        <w:t xml:space="preserve"> </w:t>
      </w:r>
      <w:r w:rsidR="00E152AA" w:rsidRPr="00B5074E">
        <w:rPr>
          <w:i/>
        </w:rPr>
        <w:t>live</w:t>
      </w:r>
      <w:r w:rsidR="00E152AA">
        <w:t xml:space="preserve"> cell </w:t>
      </w:r>
      <w:r w:rsidR="00E152AA" w:rsidRPr="00B5074E">
        <w:rPr>
          <w:rFonts w:cs="Times New Roman (Body CS)"/>
          <w:i/>
          <w:u w:val="single"/>
        </w:rPr>
        <w:t>s</w:t>
      </w:r>
      <w:r w:rsidR="00E152AA" w:rsidRPr="00B5074E">
        <w:rPr>
          <w:i/>
        </w:rPr>
        <w:t>urvives</w:t>
      </w:r>
      <w:r w:rsidR="00E152AA">
        <w:t xml:space="preserve"> (</w:t>
      </w:r>
      <w:r w:rsidR="004D46C2">
        <w:t xml:space="preserve">a </w:t>
      </w:r>
      <w:r w:rsidR="001138FE">
        <w:t xml:space="preserve">state </w:t>
      </w:r>
      <w:r w:rsidR="004D46C2">
        <w:t>“1”</w:t>
      </w:r>
      <w:r w:rsidR="00E152AA">
        <w:t xml:space="preserve"> at a site </w:t>
      </w:r>
      <w:r w:rsidR="004D46C2">
        <w:t xml:space="preserve">at time </w:t>
      </w:r>
      <w:r w:rsidR="004D46C2">
        <w:rPr>
          <w:i/>
        </w:rPr>
        <w:t>t</w:t>
      </w:r>
      <w:r w:rsidR="004D46C2">
        <w:t xml:space="preserve"> persists</w:t>
      </w:r>
      <w:r w:rsidR="00E152AA">
        <w:t xml:space="preserve"> </w:t>
      </w:r>
      <w:r w:rsidR="004D46C2">
        <w:t>to</w:t>
      </w:r>
      <w:r w:rsidR="00E152AA">
        <w:t xml:space="preserve"> time </w:t>
      </w:r>
      <w:r w:rsidR="00E152AA">
        <w:rPr>
          <w:i/>
        </w:rPr>
        <w:t>t+1</w:t>
      </w:r>
      <w:r w:rsidR="00E152AA">
        <w:t>) if there are either 2 or 3 neighbo</w:t>
      </w:r>
      <w:r w:rsidR="004D46C2">
        <w:t>u</w:t>
      </w:r>
      <w:r w:rsidR="00E152AA">
        <w:t xml:space="preserve">rs </w:t>
      </w:r>
      <w:r w:rsidR="00E152AA" w:rsidRPr="00B5074E">
        <w:rPr>
          <w:i/>
        </w:rPr>
        <w:t>alive</w:t>
      </w:r>
      <w:r w:rsidR="00E152AA">
        <w:t xml:space="preserve"> in the 8 cells surrounding the site</w:t>
      </w:r>
      <w:r w:rsidR="009A053B">
        <w:t xml:space="preserve"> </w:t>
      </w:r>
      <w:r w:rsidR="001138FE">
        <w:t xml:space="preserve">on a square lattice </w:t>
      </w:r>
      <w:r w:rsidR="009E0E89">
        <w:t>(</w:t>
      </w:r>
      <w:r w:rsidR="009A053B">
        <w:t xml:space="preserve">otherwise </w:t>
      </w:r>
      <w:r w:rsidR="009A053B" w:rsidRPr="00B5074E">
        <w:rPr>
          <w:i/>
        </w:rPr>
        <w:t>d</w:t>
      </w:r>
      <w:r w:rsidR="009E0E89" w:rsidRPr="00B5074E">
        <w:rPr>
          <w:i/>
        </w:rPr>
        <w:t>ying</w:t>
      </w:r>
      <w:r w:rsidR="001138FE">
        <w:t xml:space="preserve">, </w:t>
      </w:r>
      <w:r w:rsidR="001138FE" w:rsidRPr="00B5074E">
        <w:rPr>
          <w:i/>
        </w:rPr>
        <w:t>i.e.</w:t>
      </w:r>
      <w:r w:rsidR="001138FE">
        <w:t xml:space="preserve"> changing</w:t>
      </w:r>
      <w:r w:rsidR="009A053B">
        <w:t xml:space="preserve"> to </w:t>
      </w:r>
      <w:r w:rsidR="001138FE">
        <w:t xml:space="preserve">state </w:t>
      </w:r>
      <w:r w:rsidR="004D46C2">
        <w:t>“0”</w:t>
      </w:r>
      <w:r w:rsidR="009A053B">
        <w:t xml:space="preserve"> at time </w:t>
      </w:r>
      <w:r w:rsidR="009A053B">
        <w:rPr>
          <w:i/>
        </w:rPr>
        <w:t>t+1</w:t>
      </w:r>
      <w:r w:rsidR="009A053B">
        <w:t>)</w:t>
      </w:r>
      <w:r w:rsidR="00E152AA">
        <w:t>, and a</w:t>
      </w:r>
      <w:r w:rsidR="001138FE">
        <w:t xml:space="preserve"> </w:t>
      </w:r>
      <w:r w:rsidR="001138FE" w:rsidRPr="00B5074E">
        <w:rPr>
          <w:i/>
        </w:rPr>
        <w:t>dead</w:t>
      </w:r>
      <w:r w:rsidR="001138FE">
        <w:t xml:space="preserve"> or</w:t>
      </w:r>
      <w:r w:rsidR="00E152AA">
        <w:t xml:space="preserve"> </w:t>
      </w:r>
      <w:r w:rsidR="00E152AA" w:rsidRPr="00B5074E">
        <w:rPr>
          <w:i/>
        </w:rPr>
        <w:t>empty</w:t>
      </w:r>
      <w:r w:rsidR="00E152AA">
        <w:t xml:space="preserve"> </w:t>
      </w:r>
      <w:r w:rsidR="004D46C2">
        <w:t xml:space="preserve"> “0” state </w:t>
      </w:r>
      <w:r w:rsidR="00E152AA">
        <w:t xml:space="preserve">cell undergoes </w:t>
      </w:r>
      <w:r w:rsidR="00E152AA" w:rsidRPr="009E0E89">
        <w:rPr>
          <w:rFonts w:cs="Times New Roman (Body CS)"/>
          <w:u w:val="single"/>
        </w:rPr>
        <w:t>b</w:t>
      </w:r>
      <w:r w:rsidR="00E152AA">
        <w:t xml:space="preserve">irth </w:t>
      </w:r>
      <w:r w:rsidR="004D46C2">
        <w:t>(transitions to “1”</w:t>
      </w:r>
      <w:r w:rsidR="001138FE">
        <w:t xml:space="preserve"> at time </w:t>
      </w:r>
      <w:r w:rsidR="001138FE" w:rsidRPr="00B5074E">
        <w:rPr>
          <w:i/>
        </w:rPr>
        <w:t>t</w:t>
      </w:r>
      <w:r w:rsidR="001138FE">
        <w:t>+1</w:t>
      </w:r>
      <w:r w:rsidR="00E152AA">
        <w:t xml:space="preserve">) </w:t>
      </w:r>
      <w:r w:rsidR="009E0E89">
        <w:t xml:space="preserve">only </w:t>
      </w:r>
      <w:r w:rsidR="00E152AA">
        <w:t>if there are exa</w:t>
      </w:r>
      <w:r w:rsidR="009A053B">
        <w:t>ctly 3 neighbo</w:t>
      </w:r>
      <w:r w:rsidR="004D46C2">
        <w:t>u</w:t>
      </w:r>
      <w:r w:rsidR="009A053B">
        <w:t xml:space="preserve">rs </w:t>
      </w:r>
      <w:r w:rsidR="009A053B" w:rsidRPr="00B5074E">
        <w:rPr>
          <w:i/>
        </w:rPr>
        <w:t>alive</w:t>
      </w:r>
      <w:r w:rsidR="001138FE">
        <w:rPr>
          <w:i/>
        </w:rPr>
        <w:t xml:space="preserve"> </w:t>
      </w:r>
      <w:r w:rsidR="001138FE" w:rsidRPr="00B5074E">
        <w:t>at time</w:t>
      </w:r>
      <w:r w:rsidR="001138FE">
        <w:rPr>
          <w:i/>
        </w:rPr>
        <w:t xml:space="preserve"> t</w:t>
      </w:r>
      <w:r w:rsidR="009A053B">
        <w:t>.</w:t>
      </w:r>
      <w:r w:rsidR="004D46C2">
        <w:t xml:space="preserve"> </w:t>
      </w:r>
    </w:p>
    <w:p w14:paraId="3A69156F" w14:textId="0AD38F20" w:rsidR="00DE341F" w:rsidRDefault="00DE341F" w:rsidP="00DE341F">
      <w:pPr>
        <w:pStyle w:val="BodyText"/>
        <w:jc w:val="both"/>
      </w:pPr>
      <w:r>
        <w:t>Conway’s Game of Life has become a canonical example of a complex system, with simple local rules that produce complex dynamics.  It has a rich phenomenology of dynamics from special initial conditions, documented in massive catalogue projects [</w:t>
      </w:r>
      <w:r w:rsidRPr="000D0CE4">
        <w:rPr>
          <w:color w:val="00B0F0"/>
        </w:rPr>
        <w:t xml:space="preserve">Ref </w:t>
      </w:r>
      <w:r w:rsidR="00FB0235">
        <w:rPr>
          <w:color w:val="00B0F0"/>
        </w:rPr>
        <w:t>14</w:t>
      </w:r>
      <w:r w:rsidRPr="000D0CE4">
        <w:rPr>
          <w:color w:val="00B0F0"/>
        </w:rPr>
        <w:t>,</w:t>
      </w:r>
      <w:r w:rsidR="00FB0235">
        <w:rPr>
          <w:color w:val="00B0F0"/>
        </w:rPr>
        <w:t>15</w:t>
      </w:r>
      <w:r>
        <w:t>] and other articles [</w:t>
      </w:r>
      <w:r w:rsidRPr="000D0CE4">
        <w:rPr>
          <w:color w:val="00B0F0"/>
        </w:rPr>
        <w:t>Ref 1</w:t>
      </w:r>
      <w:r w:rsidR="00FB0235">
        <w:rPr>
          <w:color w:val="00B0F0"/>
        </w:rPr>
        <w:t>6</w:t>
      </w:r>
      <w:r w:rsidRPr="000D0CE4">
        <w:rPr>
          <w:color w:val="00B0F0"/>
        </w:rPr>
        <w:t>,1</w:t>
      </w:r>
      <w:r w:rsidR="00FB0235">
        <w:rPr>
          <w:color w:val="00B0F0"/>
        </w:rPr>
        <w:t>7</w:t>
      </w:r>
      <w:r>
        <w:t>].  Specially engineered initial states can have extremely long transients, occupying large regions of space, and indeed the Gol has been shown to support universal computation [</w:t>
      </w:r>
      <w:r w:rsidRPr="000D0CE4">
        <w:rPr>
          <w:color w:val="00B0F0"/>
        </w:rPr>
        <w:t xml:space="preserve">Ref </w:t>
      </w:r>
      <w:r w:rsidR="00FB0235">
        <w:rPr>
          <w:color w:val="00B0F0"/>
        </w:rPr>
        <w:t>18</w:t>
      </w:r>
      <w:r w:rsidRPr="000D0CE4">
        <w:rPr>
          <w:color w:val="00B0F0"/>
        </w:rPr>
        <w:t>,</w:t>
      </w:r>
      <w:r w:rsidR="00FB0235">
        <w:rPr>
          <w:color w:val="00B0F0"/>
        </w:rPr>
        <w:t>19</w:t>
      </w:r>
      <w:r>
        <w:t>].</w:t>
      </w:r>
    </w:p>
    <w:p w14:paraId="6C6820C2" w14:textId="188EEFAF" w:rsidR="00DE341F" w:rsidRPr="007C18D2" w:rsidRDefault="00DE341F" w:rsidP="00DE341F">
      <w:pPr>
        <w:pStyle w:val="BodyText"/>
        <w:jc w:val="both"/>
      </w:pPr>
      <w:r>
        <w:t xml:space="preserve">Notwithstanding these properties, the GoL has not been a good model for studying the </w:t>
      </w:r>
      <w:r>
        <w:rPr>
          <w:i/>
        </w:rPr>
        <w:t>emergence</w:t>
      </w:r>
      <w:r w:rsidRPr="008834FB">
        <w:rPr>
          <w:i/>
        </w:rPr>
        <w:t xml:space="preserve"> of complexity</w:t>
      </w:r>
      <w:r>
        <w:t xml:space="preserve">, for two main reasons.  The first is that starting from random initial state patterns on a finite compact domain, it is well known that the GoL almost always settles down to a combination of isolated static and simply periodic structures which are individually of limited spatial extent.  </w:t>
      </w:r>
      <w:r w:rsidR="00FB0235">
        <w:t xml:space="preserve">In fact, this behaviour is so robust that as in a </w:t>
      </w:r>
      <w:proofErr w:type="spellStart"/>
      <w:r w:rsidR="00FB0235">
        <w:t>sandpile</w:t>
      </w:r>
      <w:proofErr w:type="spellEnd"/>
      <w:r w:rsidR="00FB0235">
        <w:t xml:space="preserve">, </w:t>
      </w:r>
      <w:proofErr w:type="spellStart"/>
      <w:r w:rsidR="00FB0235">
        <w:t>Bak</w:t>
      </w:r>
      <w:proofErr w:type="spellEnd"/>
      <w:r w:rsidR="00FB0235">
        <w:t xml:space="preserve"> has shown that random isolated birth events cause the relaxed state to self-organize to a critical </w:t>
      </w:r>
      <w:r w:rsidR="00FB0235">
        <w:lastRenderedPageBreak/>
        <w:t xml:space="preserve">state where there is a </w:t>
      </w:r>
      <w:proofErr w:type="spellStart"/>
      <w:r w:rsidR="00FB0235">
        <w:t>powerlaw</w:t>
      </w:r>
      <w:proofErr w:type="spellEnd"/>
      <w:r w:rsidR="00FB0235">
        <w:t xml:space="preserve"> of cascade magnitudes to [</w:t>
      </w:r>
      <w:proofErr w:type="spellStart"/>
      <w:r w:rsidR="00FB0235" w:rsidRPr="000D0CE4">
        <w:rPr>
          <w:color w:val="00B0F0"/>
        </w:rPr>
        <w:t>Bak</w:t>
      </w:r>
      <w:proofErr w:type="spellEnd"/>
      <w:r w:rsidR="00FB0235" w:rsidRPr="000D0CE4">
        <w:rPr>
          <w:color w:val="00B0F0"/>
        </w:rPr>
        <w:t xml:space="preserve"> Ref 20</w:t>
      </w:r>
      <w:proofErr w:type="gramStart"/>
      <w:r w:rsidR="00FB0235">
        <w:t>] .</w:t>
      </w:r>
      <w:proofErr w:type="gramEnd"/>
      <w:r w:rsidR="00FB0235">
        <w:t xml:space="preserve"> </w:t>
      </w:r>
      <w:r>
        <w:t>The second is that the complexity generated by the GoL is not robust, in the sense that perturbations destroy functionally complex structures.  Even when a complex dynamical structure happens to be produced by a random initial condition, it is typically destroyed by glider that perturbs it.</w:t>
      </w:r>
    </w:p>
    <w:p w14:paraId="71BD9FB8" w14:textId="77777777" w:rsidR="00DE341F" w:rsidRDefault="00DE341F" w:rsidP="00DE341F">
      <w:pPr>
        <w:pStyle w:val="BodyText"/>
        <w:jc w:val="both"/>
      </w:pPr>
      <w:r>
        <w:t>In biology, genetics is coupled to real-world physics and chemistry, enabling evolution to produce a complex biosphere.  In the present work, we use the GoL to provide an interesting model of a rich but very simple “physics” or “chemistry”.  We then enhance the GoL to include genetic information, with the aim of understanding how complexity may emerge from this simple version of evolution.</w:t>
      </w:r>
      <w:r w:rsidRPr="005C60B0">
        <w:t xml:space="preserve"> </w:t>
      </w:r>
    </w:p>
    <w:p w14:paraId="12A54FC1" w14:textId="77777777" w:rsidR="00DE341F" w:rsidRDefault="00DE341F" w:rsidP="00DE341F">
      <w:pPr>
        <w:pStyle w:val="BodyText"/>
        <w:jc w:val="both"/>
      </w:pPr>
      <w:r>
        <w:t>The coupling of GoL to genetic information has already been attempted in various ways [</w:t>
      </w:r>
      <w:r w:rsidRPr="000D0CE4">
        <w:rPr>
          <w:color w:val="00B0F0"/>
        </w:rPr>
        <w:t>Refs</w:t>
      </w:r>
      <w:r>
        <w:t>], but a systematic investigation of near GoL evolving dynamics is still outstanding.  We add genetics to the GoL by associating a genome with all live cells.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w:t>
      </w:r>
    </w:p>
    <w:p w14:paraId="6AF166F8" w14:textId="77777777" w:rsidR="00DE341F" w:rsidRDefault="00DE341F" w:rsidP="00DE341F">
      <w:pPr>
        <w:pStyle w:val="BodyText"/>
        <w:jc w:val="both"/>
      </w:pPr>
      <w:r>
        <w:t>The genome of a live cell can encode local departures from the GoL rule, making the system spatially inhomogeneous cellular automaton.  For the specification of a genetic GoL system, we must:</w:t>
      </w:r>
    </w:p>
    <w:p w14:paraId="4A08195A" w14:textId="77777777" w:rsidR="00DE341F" w:rsidRDefault="00DE341F" w:rsidP="00DE341F">
      <w:pPr>
        <w:pStyle w:val="BodyText"/>
        <w:numPr>
          <w:ilvl w:val="0"/>
          <w:numId w:val="2"/>
        </w:numPr>
        <w:jc w:val="both"/>
      </w:pPr>
      <w:r>
        <w:t>Specify how departures from the GoL are determined by genes</w:t>
      </w:r>
    </w:p>
    <w:p w14:paraId="33C162D8" w14:textId="77777777" w:rsidR="00DE341F" w:rsidRDefault="00DE341F" w:rsidP="00DE341F">
      <w:pPr>
        <w:pStyle w:val="BodyText"/>
        <w:numPr>
          <w:ilvl w:val="0"/>
          <w:numId w:val="2"/>
        </w:numPr>
        <w:jc w:val="both"/>
      </w:pPr>
      <w:r>
        <w:t xml:space="preserve">Specify how genes are propagated from </w:t>
      </w:r>
      <w:proofErr w:type="gramStart"/>
      <w:r>
        <w:t>one time</w:t>
      </w:r>
      <w:proofErr w:type="gramEnd"/>
      <w:r>
        <w:t xml:space="preserve"> step to the next</w:t>
      </w:r>
    </w:p>
    <w:p w14:paraId="5C080307" w14:textId="77777777" w:rsidR="00DE341F" w:rsidRDefault="00DE341F" w:rsidP="004D46C2">
      <w:pPr>
        <w:pStyle w:val="BodyText"/>
        <w:jc w:val="both"/>
      </w:pPr>
    </w:p>
    <w:p w14:paraId="09971EC5" w14:textId="462B42B4" w:rsidR="00742744" w:rsidRDefault="004D46C2" w:rsidP="004D46C2">
      <w:pPr>
        <w:pStyle w:val="BodyText"/>
        <w:jc w:val="both"/>
      </w:pPr>
      <w:r>
        <w:t xml:space="preserve">Starting from random initial </w:t>
      </w:r>
      <w:r w:rsidR="00AE6CA7">
        <w:t xml:space="preserve">state </w:t>
      </w:r>
      <w:r>
        <w:t>patterns on a finite compact domain</w:t>
      </w:r>
      <w:r w:rsidR="00AE6CA7">
        <w:t xml:space="preserve">, it is well known that the GoL almost always settles down to a combination of </w:t>
      </w:r>
      <w:r w:rsidR="00983C56">
        <w:t xml:space="preserve">isolated </w:t>
      </w:r>
      <w:r w:rsidR="00AE6CA7">
        <w:t xml:space="preserve">static and simply periodic structures or gliders which are individually of limited spatial extent [Ref </w:t>
      </w:r>
      <w:r w:rsidR="00F7644C">
        <w:t>5</w:t>
      </w:r>
      <w:r w:rsidR="00AE6CA7">
        <w:t>,</w:t>
      </w:r>
      <w:r w:rsidR="00F7644C">
        <w:t>6</w:t>
      </w:r>
      <w:r w:rsidR="00AE6CA7">
        <w:t>]. Although specially engineered initial states can have extremely long transients</w:t>
      </w:r>
      <w:r w:rsidR="00983C56">
        <w:t>, occupying large regions of space</w:t>
      </w:r>
      <w:r w:rsidR="00AE6CA7">
        <w:t xml:space="preserve">, and indeed the Gol has been shown to support universal computation [Ref </w:t>
      </w:r>
      <w:r w:rsidR="00F7644C">
        <w:t>7</w:t>
      </w:r>
      <w:r w:rsidR="00AE6CA7">
        <w:t>,</w:t>
      </w:r>
      <w:r w:rsidR="00F7644C">
        <w:t>8</w:t>
      </w:r>
      <w:r w:rsidR="00AE6CA7">
        <w:t xml:space="preserve">], </w:t>
      </w:r>
      <w:r w:rsidR="00983C56">
        <w:t>the absence of complex interconnected pattern persistence starting from random initial conditions means that it is not a good candidate for the emergence of complexity.</w:t>
      </w:r>
      <w:r w:rsidR="00742744">
        <w:t xml:space="preserve"> </w:t>
      </w:r>
    </w:p>
    <w:p w14:paraId="1B23719D" w14:textId="3248E6E1" w:rsidR="00262C91" w:rsidRDefault="00742744" w:rsidP="004D46C2">
      <w:pPr>
        <w:pStyle w:val="BodyText"/>
        <w:jc w:val="both"/>
      </w:pPr>
      <w:r>
        <w:t xml:space="preserve">However, because of its rich dynamics from special initial conditions, documented in massive catalogue projects [Ref </w:t>
      </w:r>
      <w:r w:rsidR="00F7644C">
        <w:t>9</w:t>
      </w:r>
      <w:r>
        <w:t>,</w:t>
      </w:r>
      <w:r w:rsidR="00F7644C">
        <w:t>10</w:t>
      </w:r>
      <w:r>
        <w:t xml:space="preserve">] and other articles [Ref 11,12], it would appear to provide an interesting model of a rich but very simple “physics” or “chemistry” that may be coupled to biological evolution through genetic information. The coupling of GoL to genetic information has already been </w:t>
      </w:r>
      <w:r w:rsidR="009E0E89">
        <w:t>attempted in various ways</w:t>
      </w:r>
      <w:r w:rsidR="004E14F9">
        <w:t xml:space="preserve"> [Ref 13-15]</w:t>
      </w:r>
      <w:r w:rsidR="009E0E89">
        <w:t xml:space="preserve">, but a systematic investigation of near GoL evolving dynamics is still outstanding. </w:t>
      </w:r>
      <w:r w:rsidR="009A053B">
        <w:t>Here</w:t>
      </w:r>
      <w:r w:rsidR="00BD3C93">
        <w:t>,</w:t>
      </w:r>
      <w:r w:rsidR="009A053B">
        <w:t xml:space="preserve"> we enhance the deterministic GoL dynamics</w:t>
      </w:r>
      <w:r w:rsidR="00AE25C6">
        <w:t xml:space="preserve"> to </w:t>
      </w:r>
      <w:r w:rsidR="009A053B">
        <w:t>create</w:t>
      </w:r>
      <w:r w:rsidR="00AE25C6">
        <w:t xml:space="preserve"> an evolutionary system, by </w:t>
      </w:r>
      <w:r w:rsidR="009E0E89">
        <w:t>associating</w:t>
      </w:r>
      <w:r w:rsidR="009A053B">
        <w:t xml:space="preserve"> a </w:t>
      </w:r>
      <w:r w:rsidR="009E0E89">
        <w:t>genome</w:t>
      </w:r>
      <w:r w:rsidR="009A053B">
        <w:t xml:space="preserve"> </w:t>
      </w:r>
      <w:r w:rsidR="009E0E89">
        <w:t>with</w:t>
      </w:r>
      <w:r w:rsidR="009A053B">
        <w:t xml:space="preserve"> all</w:t>
      </w:r>
      <w:r w:rsidR="00AE25C6">
        <w:t xml:space="preserve"> </w:t>
      </w:r>
      <w:r w:rsidR="00F539B7">
        <w:t>live cells</w:t>
      </w:r>
      <w:r w:rsidR="007346AB">
        <w:t xml:space="preserve"> and deriving deterministic inheritance rules that may be genetically neutral or sequence dependent.</w:t>
      </w:r>
      <w:r w:rsidR="00262C91">
        <w:t xml:space="preserve"> Genetic inheritance is ensured by a newly born live cell’s genome being copied (potentially with mutation and recombination) from one or more of the live neighbour cells (there are three in the GoL) and being deleted when the cell dies. In this article we focus on the simplest case of mutation and asexual reproduction without recombination. </w:t>
      </w:r>
    </w:p>
    <w:p w14:paraId="1B3C7E8E" w14:textId="3183457B" w:rsidR="00262C91" w:rsidRDefault="00A0044C" w:rsidP="004D46C2">
      <w:pPr>
        <w:pStyle w:val="BodyText"/>
        <w:jc w:val="both"/>
      </w:pPr>
      <w:r>
        <w:t>[</w:t>
      </w:r>
      <w:r w:rsidR="00262C91">
        <w:t xml:space="preserve">We can examine genetics associated with the unmodified </w:t>
      </w:r>
      <w:r w:rsidR="00080B92">
        <w:t>cellular automaton dynamics.</w:t>
      </w:r>
      <w:r>
        <w:t>]</w:t>
      </w:r>
    </w:p>
    <w:p w14:paraId="5BAA0BB3" w14:textId="1FC949D6" w:rsidR="00F7644C" w:rsidRDefault="00F7644C" w:rsidP="00B5074E">
      <w:pPr>
        <w:pStyle w:val="BodyText"/>
        <w:jc w:val="both"/>
      </w:pPr>
      <w:r>
        <w:lastRenderedPageBreak/>
        <w:t xml:space="preserve">This investigation is motivated by a fundamentally interest in the interaction between computational complexity and evolution. </w:t>
      </w:r>
      <w:r w:rsidR="00A10B58">
        <w:t xml:space="preserve">Whereas the </w:t>
      </w:r>
      <w:proofErr w:type="spellStart"/>
      <w:r w:rsidR="00A10B58">
        <w:t>GoL’s</w:t>
      </w:r>
      <w:proofErr w:type="spellEnd"/>
      <w:r w:rsidR="00A10B58">
        <w:t xml:space="preserve"> absence of </w:t>
      </w:r>
    </w:p>
    <w:p w14:paraId="6BF8C263" w14:textId="3E8DC585" w:rsidR="004E14F9" w:rsidRDefault="004E14F9" w:rsidP="004E14F9">
      <w:pPr>
        <w:pStyle w:val="BodyText"/>
        <w:jc w:val="both"/>
      </w:pPr>
    </w:p>
    <w:p w14:paraId="5FDF5AF4" w14:textId="1A277505" w:rsidR="00FB0235" w:rsidRDefault="00FB0235" w:rsidP="00FB0235">
      <w:pPr>
        <w:pStyle w:val="Heading1"/>
      </w:pPr>
      <w:r>
        <w:t>Genetic Game of Life</w:t>
      </w:r>
      <w:r w:rsidR="001C5671">
        <w:t xml:space="preserve"> Models</w:t>
      </w:r>
    </w:p>
    <w:p w14:paraId="6A4EB7D8" w14:textId="34FBD23D" w:rsidR="004B144D" w:rsidRDefault="00FB0235" w:rsidP="00FB0235">
      <w:pPr>
        <w:pStyle w:val="BodyText"/>
        <w:jc w:val="both"/>
      </w:pPr>
      <w:r>
        <w:t>The genome of a live cell encode</w:t>
      </w:r>
      <w:r w:rsidR="0001657F">
        <w:t>s</w:t>
      </w:r>
      <w:r>
        <w:t xml:space="preserve"> local departures from the GoL rule, making the system a spatially inhomogeneous cellular automaton.  </w:t>
      </w:r>
      <w:r w:rsidR="002F38D2">
        <w:t>The local state of a cell is described completely by the presence or absence of a gen</w:t>
      </w:r>
      <w:r w:rsidR="008969DF">
        <w:t>ome</w:t>
      </w:r>
      <w:r w:rsidR="002F38D2">
        <w:t xml:space="preserve"> (the live/</w:t>
      </w:r>
      <w:r w:rsidR="008969DF">
        <w:t>empty (</w:t>
      </w:r>
      <w:r w:rsidR="002F38D2">
        <w:t>1/0</w:t>
      </w:r>
      <w:r w:rsidR="008969DF">
        <w:t>)</w:t>
      </w:r>
      <w:r w:rsidR="002F38D2">
        <w:t xml:space="preserve"> </w:t>
      </w:r>
      <w:r w:rsidR="004B144D">
        <w:t>state</w:t>
      </w:r>
      <w:r w:rsidR="002F38D2">
        <w:t xml:space="preserve"> in the GoL) and its 64-bit sequence. </w:t>
      </w:r>
      <w:r w:rsidR="004B144D">
        <w:t xml:space="preserve">The restriction to finite length 64-bit sequences is not fundamental but </w:t>
      </w:r>
      <w:r w:rsidR="008969DF">
        <w:t>enables fast computation using machine integers on intel machines.</w:t>
      </w:r>
    </w:p>
    <w:p w14:paraId="1B48557D" w14:textId="7C06ECC3" w:rsidR="002F38D2" w:rsidRDefault="002F38D2" w:rsidP="00FB0235">
      <w:pPr>
        <w:pStyle w:val="BodyText"/>
        <w:jc w:val="both"/>
      </w:pPr>
      <w:r>
        <w:t xml:space="preserve">As </w:t>
      </w:r>
      <w:r w:rsidR="004B144D">
        <w:t>in the GoL</w:t>
      </w:r>
      <w:r w:rsidR="008969DF">
        <w:t>,</w:t>
      </w:r>
      <w:r w:rsidR="004B144D">
        <w:t xml:space="preserve"> we restrict attention in this paper to </w:t>
      </w:r>
      <w:r>
        <w:t>a local cellular automat</w:t>
      </w:r>
      <w:r w:rsidR="004B144D">
        <w:t>on</w:t>
      </w:r>
      <w:r>
        <w:t xml:space="preserve"> on a 2D square lattice, with the Moore 8-cell </w:t>
      </w:r>
      <w:r w:rsidR="004B144D">
        <w:t xml:space="preserve">nearest </w:t>
      </w:r>
      <w:r>
        <w:t>neighbourhood</w:t>
      </w:r>
      <w:r w:rsidR="004B144D">
        <w:t xml:space="preserve">, so that the discrete dynamics are completely defined by specifying the next state of a cell at time </w:t>
      </w:r>
      <w:r w:rsidR="004B144D" w:rsidRPr="000D0CE4">
        <w:rPr>
          <w:i/>
        </w:rPr>
        <w:t>t+1</w:t>
      </w:r>
      <w:r w:rsidR="004B144D">
        <w:t xml:space="preserve">, in dependence on the previous state (at time t) of the cell </w:t>
      </w:r>
      <w:proofErr w:type="spellStart"/>
      <w:r w:rsidR="00884BD1">
        <w:t>c</w:t>
      </w:r>
      <w:r w:rsidR="00884BD1" w:rsidRPr="000D0CE4">
        <w:rPr>
          <w:vertAlign w:val="subscript"/>
        </w:rPr>
        <w:t>i</w:t>
      </w:r>
      <w:r w:rsidR="00884BD1">
        <w:rPr>
          <w:vertAlign w:val="subscript"/>
        </w:rPr>
        <w:t>,</w:t>
      </w:r>
      <w:r w:rsidR="00884BD1" w:rsidRPr="000D0CE4">
        <w:rPr>
          <w:vertAlign w:val="subscript"/>
        </w:rPr>
        <w:t>j</w:t>
      </w:r>
      <w:proofErr w:type="spellEnd"/>
      <w:r w:rsidR="00884BD1">
        <w:t xml:space="preserve">(t) </w:t>
      </w:r>
      <w:r w:rsidR="004B144D">
        <w:t xml:space="preserve">and </w:t>
      </w:r>
      <w:r w:rsidR="00884BD1">
        <w:t xml:space="preserve">of </w:t>
      </w:r>
      <w:r w:rsidR="004B144D">
        <w:t xml:space="preserve">its 8 </w:t>
      </w:r>
      <w:r w:rsidR="00884BD1">
        <w:t xml:space="preserve">nearest </w:t>
      </w:r>
      <w:r w:rsidR="004B144D">
        <w:t xml:space="preserve">neighbours. </w:t>
      </w:r>
      <w:r>
        <w:t xml:space="preserve"> </w:t>
      </w:r>
      <w:r w:rsidR="00777AD5">
        <w:t>The GoL rule is only a semi-totalistic rule, because its next state is not a function of the sum of 9 neighbours (</w:t>
      </w:r>
      <w:r w:rsidR="00777AD5" w:rsidRPr="00543D14">
        <w:rPr>
          <w:i/>
        </w:rPr>
        <w:t>s9</w:t>
      </w:r>
      <w:r w:rsidR="00777AD5">
        <w:rPr>
          <w:i/>
        </w:rPr>
        <w:t>,</w:t>
      </w:r>
      <w:r w:rsidR="00777AD5">
        <w:t xml:space="preserve"> including the central state) alone. In fact, formulated (egocentrically) as a 9-neighbour sum rule, the GoL next state is </w:t>
      </w:r>
      <w:r w:rsidR="007D00EB">
        <w:t>(</w:t>
      </w:r>
      <w:r w:rsidR="00777AD5">
        <w:t>1</w:t>
      </w:r>
      <w:r w:rsidR="00D06DBB">
        <w:t>:</w:t>
      </w:r>
      <w:r w:rsidR="00777AD5">
        <w:t xml:space="preserve"> </w:t>
      </w:r>
      <w:r w:rsidR="00777AD5" w:rsidRPr="00850C08">
        <w:rPr>
          <w:i/>
        </w:rPr>
        <w:t>s9</w:t>
      </w:r>
      <w:r w:rsidR="00777AD5">
        <w:t xml:space="preserve"> </w:t>
      </w:r>
      <w:r w:rsidR="00D06DBB">
        <w:t xml:space="preserve">== </w:t>
      </w:r>
      <w:r w:rsidR="00777AD5">
        <w:t>3</w:t>
      </w:r>
      <w:r w:rsidR="007D00EB">
        <w:t>,</w:t>
      </w:r>
      <w:r w:rsidR="00777AD5">
        <w:t xml:space="preserve"> previous state</w:t>
      </w:r>
      <w:r w:rsidR="00D06DBB">
        <w:t>:</w:t>
      </w:r>
      <w:r w:rsidR="00777AD5">
        <w:t xml:space="preserve"> </w:t>
      </w:r>
      <w:r w:rsidR="00777AD5" w:rsidRPr="00850C08">
        <w:rPr>
          <w:i/>
        </w:rPr>
        <w:t>s9</w:t>
      </w:r>
      <w:r w:rsidR="00D06DBB">
        <w:t>==</w:t>
      </w:r>
      <w:r w:rsidR="00777AD5">
        <w:t>4</w:t>
      </w:r>
      <w:r w:rsidR="00D06DBB">
        <w:t>, 0: otherwise</w:t>
      </w:r>
      <w:r w:rsidR="007D00EB">
        <w:t>)</w:t>
      </w:r>
      <w:r w:rsidR="00777AD5">
        <w:t>. As in biology, we do indeed want to retain the distinct dependence on the central state, and therefore do not consider more symmetric fully totalistic rules in this paper, but we do consider a hierarchy of decreasingly symmetric rules</w:t>
      </w:r>
      <w:r w:rsidR="00BE03F3">
        <w:t>,</w:t>
      </w:r>
      <w:r w:rsidR="00777AD5">
        <w:t xml:space="preserve"> starting with the family of semi-totalistic rules.</w:t>
      </w:r>
    </w:p>
    <w:p w14:paraId="42DF3E31" w14:textId="5D4AD773" w:rsidR="00FB0235" w:rsidRDefault="00FB0235" w:rsidP="00FB0235">
      <w:pPr>
        <w:pStyle w:val="BodyText"/>
        <w:jc w:val="both"/>
      </w:pPr>
      <w:r>
        <w:t xml:space="preserve">For the specification of </w:t>
      </w:r>
      <w:r w:rsidR="008969DF">
        <w:t>the CA dynamics of the</w:t>
      </w:r>
      <w:r>
        <w:t xml:space="preserve"> </w:t>
      </w:r>
      <w:r w:rsidR="008969DF">
        <w:t>G</w:t>
      </w:r>
      <w:r>
        <w:t>enetic GoL system, we must:</w:t>
      </w:r>
    </w:p>
    <w:p w14:paraId="0961ADD4" w14:textId="4AEC2126" w:rsidR="00FB0235" w:rsidRDefault="00FB0235" w:rsidP="000D0CE4">
      <w:pPr>
        <w:pStyle w:val="BodyText"/>
        <w:numPr>
          <w:ilvl w:val="0"/>
          <w:numId w:val="3"/>
        </w:numPr>
        <w:jc w:val="both"/>
      </w:pPr>
      <w:r>
        <w:t xml:space="preserve">Specify how </w:t>
      </w:r>
      <w:r w:rsidR="008969DF">
        <w:t xml:space="preserve">live/empty </w:t>
      </w:r>
      <w:r>
        <w:t xml:space="preserve">next states are determined by </w:t>
      </w:r>
      <w:r w:rsidR="008969DF">
        <w:t xml:space="preserve">the configuration of live neighbours and their genomes (departure from GoL rules are </w:t>
      </w:r>
      <w:r w:rsidR="00737B43">
        <w:t>possible)</w:t>
      </w:r>
    </w:p>
    <w:p w14:paraId="69FAB02C" w14:textId="781335F0" w:rsidR="00737B43" w:rsidRDefault="00FB0235" w:rsidP="00777AD5">
      <w:pPr>
        <w:pStyle w:val="BodyText"/>
        <w:numPr>
          <w:ilvl w:val="0"/>
          <w:numId w:val="3"/>
        </w:numPr>
        <w:jc w:val="both"/>
      </w:pPr>
      <w:r>
        <w:t xml:space="preserve">Specify how the </w:t>
      </w:r>
      <w:r w:rsidR="008969DF">
        <w:t xml:space="preserve">information in the </w:t>
      </w:r>
      <w:r>
        <w:t>gen</w:t>
      </w:r>
      <w:r w:rsidR="008969DF">
        <w:t>omes</w:t>
      </w:r>
      <w:r>
        <w:t xml:space="preserve"> attached to live states are propagated</w:t>
      </w:r>
      <w:r w:rsidR="00737B43">
        <w:t xml:space="preserve"> when the next state is live</w:t>
      </w:r>
      <w:r>
        <w:t xml:space="preserve"> </w:t>
      </w:r>
    </w:p>
    <w:p w14:paraId="525BD33F" w14:textId="3BBD2B61" w:rsidR="00B67E02" w:rsidRDefault="0014605C" w:rsidP="00B67E02">
      <w:pPr>
        <w:pStyle w:val="BodyText"/>
        <w:jc w:val="both"/>
      </w:pPr>
      <w:r>
        <w:t xml:space="preserve">We consider </w:t>
      </w:r>
      <w:r w:rsidR="00B67E02">
        <w:t xml:space="preserve">these aspects </w:t>
      </w:r>
      <w:r w:rsidR="001C7718">
        <w:t xml:space="preserve">in a </w:t>
      </w:r>
      <w:r w:rsidR="00620660">
        <w:t>succession</w:t>
      </w:r>
      <w:r w:rsidR="001C7718">
        <w:t xml:space="preserve"> of </w:t>
      </w:r>
      <w:r w:rsidR="00620660">
        <w:t>extensions involving symmetry breakings on the undistinguished configurations in the GoL in the following subsections.</w:t>
      </w:r>
    </w:p>
    <w:p w14:paraId="3CB68F6A" w14:textId="7E5CB404" w:rsidR="00B67E02" w:rsidRDefault="00B67E02" w:rsidP="00B67E02">
      <w:pPr>
        <w:pStyle w:val="BodyText"/>
        <w:jc w:val="both"/>
      </w:pPr>
      <w:r>
        <w:t>Since we wish to commence this study near to the GoL rules, which involve only the sum of live neighbours s = 2,3, it is illuminating to study this case in detail first. As we shall see, some of the interesting evolutionary phenomena revealed by the Genetic Game of Life are already captured by this simplest case. Naively, one would expect 2x2 = 4 distinguished states (0/1,2/3) that can possibly lead to live states and hence 2</w:t>
      </w:r>
      <w:r w:rsidRPr="000D0CE4">
        <w:rPr>
          <w:vertAlign w:val="superscript"/>
        </w:rPr>
        <w:t>4</w:t>
      </w:r>
      <w:r>
        <w:t>=16 different genetic extensions. We perform a detailed survey of the additional choices available for coupling genetics with the dynamics in this first case and implement these in a unified computer program to explore the model properties.</w:t>
      </w:r>
    </w:p>
    <w:p w14:paraId="4A0B482F" w14:textId="04832B0D" w:rsidR="00B67E02" w:rsidRDefault="00B67E02" w:rsidP="00B67E02">
      <w:pPr>
        <w:pStyle w:val="BodyText"/>
        <w:jc w:val="both"/>
      </w:pPr>
      <w:r>
        <w:t>Although a natural next object of this study is the traditional extended GoL symmetry class of 2</w:t>
      </w:r>
      <w:r w:rsidRPr="002B4306">
        <w:rPr>
          <w:vertAlign w:val="superscript"/>
        </w:rPr>
        <w:t>18</w:t>
      </w:r>
      <w:r>
        <w:t xml:space="preserve"> semi-totalistic rules distinguishing 18 states (2 central states times the sum </w:t>
      </w:r>
      <w:r w:rsidRPr="002B4306">
        <w:rPr>
          <w:i/>
        </w:rPr>
        <w:t>s</w:t>
      </w:r>
      <w:r>
        <w:t xml:space="preserve"> of live neighbours ranging from 0 to 8), the sparsity of such rules with properties near to the GoL led us to consider the broader families of rules with lower symmetries</w:t>
      </w:r>
      <w:r w:rsidR="00D06DBB">
        <w:t>,</w:t>
      </w:r>
      <w:r>
        <w:t xml:space="preserve"> distinguishing up to 64 states. The full set of 512=2</w:t>
      </w:r>
      <w:r w:rsidRPr="002B4306">
        <w:rPr>
          <w:vertAlign w:val="superscript"/>
        </w:rPr>
        <w:t>8+1</w:t>
      </w:r>
      <w:r>
        <w:t xml:space="preserve"> distinguished </w:t>
      </w:r>
      <w:proofErr w:type="gramStart"/>
      <w:r>
        <w:t>states</w:t>
      </w:r>
      <w:proofErr w:type="gramEnd"/>
      <w:r w:rsidR="00823D1B">
        <w:t>,</w:t>
      </w:r>
      <w:r>
        <w:t xml:space="preserve"> </w:t>
      </w:r>
      <w:r w:rsidR="00620660">
        <w:t>giving rise to</w:t>
      </w:r>
      <w:r>
        <w:t xml:space="preserve"> 2</w:t>
      </w:r>
      <w:r w:rsidRPr="002B4306">
        <w:rPr>
          <w:vertAlign w:val="superscript"/>
        </w:rPr>
        <w:t>512</w:t>
      </w:r>
      <w:r>
        <w:t xml:space="preserve"> possible rules, is too large to explore initially, especially with our restricted length genomes, and is physically less appealing because </w:t>
      </w:r>
      <w:r w:rsidR="00D06DBB">
        <w:t>it does</w:t>
      </w:r>
      <w:r>
        <w:t xml:space="preserve"> not tak</w:t>
      </w:r>
      <w:r w:rsidR="00D06DBB">
        <w:t>e</w:t>
      </w:r>
      <w:r>
        <w:t xml:space="preserve"> spatial symmetry into account. In between the 18 and 512 state extremes</w:t>
      </w:r>
      <w:r w:rsidR="00D06DBB">
        <w:t>,</w:t>
      </w:r>
      <w:r>
        <w:t xml:space="preserve"> we identify </w:t>
      </w:r>
      <w:r w:rsidR="00823D1B">
        <w:t xml:space="preserve">and implement </w:t>
      </w:r>
      <w:r>
        <w:t>three intermediate symmetries</w:t>
      </w:r>
      <w:r w:rsidR="00823D1B">
        <w:t xml:space="preserve">. </w:t>
      </w:r>
    </w:p>
    <w:p w14:paraId="6EE1DF8E" w14:textId="68E61AE8" w:rsidR="00620660" w:rsidRDefault="00620660" w:rsidP="00620660">
      <w:pPr>
        <w:pStyle w:val="ListParagraph"/>
        <w:numPr>
          <w:ilvl w:val="0"/>
          <w:numId w:val="12"/>
        </w:numPr>
      </w:pPr>
      <w:r w:rsidRPr="00620660">
        <w:lastRenderedPageBreak/>
        <w:t>Semi-totalistic rules involving only s=2,3</w:t>
      </w:r>
      <w:r>
        <w:t xml:space="preserve"> (genes modulate </w:t>
      </w:r>
      <w:r w:rsidR="00823D1B">
        <w:t>behaviour with fixed</w:t>
      </w:r>
      <w:r>
        <w:t xml:space="preserve"> rules)</w:t>
      </w:r>
    </w:p>
    <w:p w14:paraId="78D40F46" w14:textId="2D07F5C9" w:rsidR="00620660" w:rsidRDefault="00620660" w:rsidP="00620660">
      <w:pPr>
        <w:pStyle w:val="ListParagraph"/>
        <w:numPr>
          <w:ilvl w:val="0"/>
          <w:numId w:val="12"/>
        </w:numPr>
      </w:pPr>
      <w:r>
        <w:t>Semi-totalistic rules s=1-8 with LUTs for birth and survival determined by genes</w:t>
      </w:r>
      <w:r w:rsidR="00823D1B">
        <w:t xml:space="preserve"> (16)</w:t>
      </w:r>
    </w:p>
    <w:p w14:paraId="10BCB3D0" w14:textId="7503726A" w:rsidR="00620660" w:rsidRDefault="00620660" w:rsidP="00620660">
      <w:pPr>
        <w:pStyle w:val="ListParagraph"/>
        <w:numPr>
          <w:ilvl w:val="0"/>
          <w:numId w:val="12"/>
        </w:numPr>
      </w:pPr>
      <w:r>
        <w:t>Quarter-totalistic rules s=1-8, se=0-4 with distin</w:t>
      </w:r>
      <w:r w:rsidR="00823D1B">
        <w:t>ct</w:t>
      </w:r>
      <w:r>
        <w:t xml:space="preserve"> corner and edge </w:t>
      </w:r>
      <w:r w:rsidR="00320CB3">
        <w:t>counts</w:t>
      </w:r>
      <w:r w:rsidR="00823D1B">
        <w:t xml:space="preserve"> (46)</w:t>
      </w:r>
    </w:p>
    <w:p w14:paraId="6E28C2F6" w14:textId="65F4C5C0" w:rsidR="00620660" w:rsidRDefault="00620660" w:rsidP="00620660">
      <w:pPr>
        <w:pStyle w:val="ListParagraph"/>
        <w:numPr>
          <w:ilvl w:val="0"/>
          <w:numId w:val="12"/>
        </w:numPr>
      </w:pPr>
      <w:r>
        <w:t xml:space="preserve">Eight-rotation symmetric </w:t>
      </w:r>
      <w:r w:rsidR="00823D1B">
        <w:t xml:space="preserve">genetically encoded </w:t>
      </w:r>
      <w:r>
        <w:t>rules for s=2-6</w:t>
      </w:r>
      <w:r w:rsidR="00823D1B">
        <w:t xml:space="preserve"> (64 configs)</w:t>
      </w:r>
    </w:p>
    <w:p w14:paraId="57EDA32B" w14:textId="2C181DAF" w:rsidR="00823D1B" w:rsidRDefault="00823D1B" w:rsidP="00620660">
      <w:pPr>
        <w:pStyle w:val="ListParagraph"/>
        <w:numPr>
          <w:ilvl w:val="0"/>
          <w:numId w:val="12"/>
        </w:numPr>
      </w:pPr>
      <w:r>
        <w:t>Spatial 2D symmetric genetically encoded rules (4-rot’n,4-refl’n) for s=0-4 (64)</w:t>
      </w:r>
    </w:p>
    <w:p w14:paraId="271BE8F1" w14:textId="1C6868FE" w:rsidR="00823D1B" w:rsidRPr="000D0CE4" w:rsidRDefault="00823D1B" w:rsidP="000D0CE4">
      <w:pPr>
        <w:pStyle w:val="ListParagraph"/>
        <w:numPr>
          <w:ilvl w:val="0"/>
          <w:numId w:val="12"/>
        </w:numPr>
      </w:pPr>
      <w:r>
        <w:t xml:space="preserve">Fully distinguished 512 configurations </w:t>
      </w:r>
    </w:p>
    <w:p w14:paraId="20CB5430" w14:textId="62B9EE1D" w:rsidR="00620660" w:rsidRDefault="00DA3EF8" w:rsidP="00B67E02">
      <w:pPr>
        <w:pStyle w:val="BodyText"/>
        <w:jc w:val="both"/>
      </w:pPr>
      <w:hyperlink w:anchor="_Direct_encoding_of" w:history="1">
        <w:r w:rsidR="008C7DD1" w:rsidRPr="008C7DD1">
          <w:rPr>
            <w:rStyle w:val="Hyperlink"/>
          </w:rPr>
          <w:t>Bring in text from Dir</w:t>
        </w:r>
        <w:r w:rsidR="008C7DD1" w:rsidRPr="008C7DD1">
          <w:rPr>
            <w:rStyle w:val="Hyperlink"/>
          </w:rPr>
          <w:t>e</w:t>
        </w:r>
        <w:r w:rsidR="008C7DD1" w:rsidRPr="008C7DD1">
          <w:rPr>
            <w:rStyle w:val="Hyperlink"/>
          </w:rPr>
          <w:t>ct Encoding of local CA rules</w:t>
        </w:r>
      </w:hyperlink>
    </w:p>
    <w:p w14:paraId="7D65EB92" w14:textId="77777777" w:rsidR="00B67E02" w:rsidRDefault="00B67E02" w:rsidP="00BE03F3">
      <w:pPr>
        <w:pStyle w:val="BodyText"/>
        <w:jc w:val="both"/>
      </w:pPr>
    </w:p>
    <w:p w14:paraId="2FA2EA96" w14:textId="060C57E3" w:rsidR="0014605C" w:rsidRDefault="0014605C" w:rsidP="000D0CE4">
      <w:pPr>
        <w:pStyle w:val="Heading2"/>
      </w:pPr>
      <w:r>
        <w:t>Semi-totalistic rules involving only s=2,3</w:t>
      </w:r>
    </w:p>
    <w:p w14:paraId="2526F93C" w14:textId="2AD24818" w:rsidR="001B7087" w:rsidRPr="000D0CE4" w:rsidRDefault="001B7087" w:rsidP="000D0CE4">
      <w:pPr>
        <w:pStyle w:val="Heading3"/>
      </w:pPr>
      <w:r w:rsidRPr="000D0CE4">
        <w:t xml:space="preserve">Live state determination </w:t>
      </w:r>
    </w:p>
    <w:p w14:paraId="7868B9B5" w14:textId="63D75D95" w:rsidR="007B76F7" w:rsidRDefault="003E4C7E" w:rsidP="00737B43">
      <w:pPr>
        <w:pStyle w:val="BodyText"/>
        <w:jc w:val="both"/>
      </w:pPr>
      <w:r>
        <w:t xml:space="preserve">Since the GoL starting from random compact patterns of live states almost certainly relaxes to a set of unconnected simple patterns or periodic structures, with new live states only being produced in a small number of contexts, it is not as it stands a good substrate for evolution. Genetic modifications </w:t>
      </w:r>
      <w:proofErr w:type="gramStart"/>
      <w:r>
        <w:t>that  reduce</w:t>
      </w:r>
      <w:proofErr w:type="gramEnd"/>
      <w:r>
        <w:t xml:space="preserve"> the number of configurations resulting in live states will further restrict the potential for ongoing evolution, which </w:t>
      </w:r>
      <w:r w:rsidR="007B76F7">
        <w:t>require</w:t>
      </w:r>
      <w:r w:rsidR="006B036E">
        <w:t>s</w:t>
      </w:r>
      <w:r w:rsidR="007B76F7">
        <w:t xml:space="preserve"> </w:t>
      </w:r>
      <w:r>
        <w:t xml:space="preserve">more </w:t>
      </w:r>
      <w:r w:rsidR="007B76F7">
        <w:t xml:space="preserve">active </w:t>
      </w:r>
      <w:r>
        <w:t xml:space="preserve">rules </w:t>
      </w:r>
      <w:r w:rsidR="007B76F7">
        <w:t>(more neighbourhood state</w:t>
      </w:r>
      <w:r>
        <w:t xml:space="preserve"> configurations</w:t>
      </w:r>
      <w:r w:rsidR="007B76F7">
        <w:t xml:space="preserve"> leading to live cells) than the GoL. </w:t>
      </w:r>
      <w:r w:rsidR="00B501C5">
        <w:t>T</w:t>
      </w:r>
      <w:r w:rsidR="007B76F7">
        <w:t>he most parsimonious first choice is</w:t>
      </w:r>
      <w:r w:rsidR="00B501C5">
        <w:t>, as for the GoL,</w:t>
      </w:r>
      <w:r w:rsidR="007B76F7">
        <w:t xml:space="preserve"> to </w:t>
      </w:r>
      <w:r w:rsidR="00AA1340">
        <w:t xml:space="preserve">continue to </w:t>
      </w:r>
      <w:r w:rsidR="007B76F7">
        <w:t xml:space="preserve">consider only rules with next live states for </w:t>
      </w:r>
      <w:r w:rsidR="00B501C5" w:rsidRPr="000D0CE4">
        <w:rPr>
          <w:i/>
        </w:rPr>
        <w:t xml:space="preserve">s = </w:t>
      </w:r>
      <w:r w:rsidR="007B76F7">
        <w:t xml:space="preserve">2 or 3 live </w:t>
      </w:r>
      <w:r w:rsidR="00B501C5">
        <w:t xml:space="preserve">nearest </w:t>
      </w:r>
      <w:r w:rsidR="007B76F7">
        <w:t xml:space="preserve">neighbours, </w:t>
      </w:r>
      <w:r w:rsidR="007B76F7" w:rsidRPr="00B501C5">
        <w:rPr>
          <w:i/>
        </w:rPr>
        <w:t>i.e.</w:t>
      </w:r>
      <w:r w:rsidR="007B76F7">
        <w:t xml:space="preserve"> distinguishing 4 </w:t>
      </w:r>
      <w:r w:rsidR="00B501C5">
        <w:t xml:space="preserve">neighbourhood </w:t>
      </w:r>
      <w:r w:rsidR="007B76F7">
        <w:t xml:space="preserve">states as candidates for a live next </w:t>
      </w:r>
      <w:r w:rsidR="00B501C5">
        <w:t xml:space="preserve">central </w:t>
      </w:r>
      <w:r w:rsidR="007B76F7">
        <w:t>state</w:t>
      </w:r>
      <w:r w:rsidR="00AA1340">
        <w:t xml:space="preserve"> </w:t>
      </w:r>
      <w:r w:rsidR="00B501C5" w:rsidRPr="00B501C5">
        <w:rPr>
          <w:i/>
        </w:rPr>
        <w:t>c</w:t>
      </w:r>
      <w:r w:rsidR="00B501C5">
        <w:rPr>
          <w:i/>
        </w:rPr>
        <w:t>:</w:t>
      </w:r>
      <w:r w:rsidR="00B501C5">
        <w:t xml:space="preserve"> </w:t>
      </w:r>
      <w:r w:rsidR="00B501C5">
        <w:t>(</w:t>
      </w:r>
      <w:proofErr w:type="spellStart"/>
      <w:proofErr w:type="gramStart"/>
      <w:r w:rsidR="00B501C5" w:rsidRPr="00B501C5">
        <w:rPr>
          <w:i/>
        </w:rPr>
        <w:t>c</w:t>
      </w:r>
      <w:r w:rsidR="00B501C5">
        <w:t>,</w:t>
      </w:r>
      <w:r w:rsidR="00B501C5" w:rsidRPr="00B501C5">
        <w:rPr>
          <w:i/>
        </w:rPr>
        <w:t>s</w:t>
      </w:r>
      <w:proofErr w:type="spellEnd"/>
      <w:proofErr w:type="gramEnd"/>
      <w:r w:rsidR="00B501C5">
        <w:t>)</w:t>
      </w:r>
      <m:oMath>
        <m:r>
          <w:rPr>
            <w:rFonts w:ascii="Cambria Math" w:hAnsi="Cambria Math"/>
          </w:rPr>
          <m:t>∈</m:t>
        </m:r>
      </m:oMath>
      <w:r w:rsidR="00AA1340">
        <w:t>{(0,2),(0,3),(1,2),(1,3)}</w:t>
      </w:r>
      <w:r w:rsidR="00884BD1">
        <w:rPr>
          <w:i/>
        </w:rPr>
        <w:t xml:space="preserve">. </w:t>
      </w:r>
      <w:r w:rsidR="00884BD1">
        <w:t>Transitions to live central cell states from the first two states are referred to as</w:t>
      </w:r>
      <w:r w:rsidR="007B76F7">
        <w:t xml:space="preserve"> </w:t>
      </w:r>
      <w:r w:rsidR="00884BD1">
        <w:t xml:space="preserve">birth, and those involving the last two as survival, independently of the new value of </w:t>
      </w:r>
      <w:r w:rsidR="00884BD1" w:rsidRPr="00B501C5">
        <w:rPr>
          <w:i/>
        </w:rPr>
        <w:t>s</w:t>
      </w:r>
      <w:r w:rsidR="00884BD1">
        <w:t>. Since there are 4 starting states and 2 predicted outcomes (live or not) for the next central cell state</w:t>
      </w:r>
      <w:r w:rsidR="006B036E">
        <w:t>,</w:t>
      </w:r>
      <w:r w:rsidR="00884BD1">
        <w:t xml:space="preserve"> there</w:t>
      </w:r>
      <w:r w:rsidR="00AA1340">
        <w:t xml:space="preserve"> are 2</w:t>
      </w:r>
      <w:r w:rsidR="00AA1340" w:rsidRPr="000D0CE4">
        <w:rPr>
          <w:vertAlign w:val="superscript"/>
        </w:rPr>
        <w:t>4</w:t>
      </w:r>
      <w:r w:rsidR="00AA1340">
        <w:t xml:space="preserve"> such rules</w:t>
      </w:r>
      <w:r w:rsidR="00884BD1">
        <w:t xml:space="preserve">, corresponding to the subsets of the starting states that give rise to a live next state. </w:t>
      </w:r>
      <w:r w:rsidR="00AA1340">
        <w:t xml:space="preserve">The GoL </w:t>
      </w:r>
      <w:r w:rsidR="002E42B9">
        <w:t xml:space="preserve">rule </w:t>
      </w:r>
      <w:r w:rsidR="00AA1340">
        <w:t>has survival for s=2,3 and birth for s=3</w:t>
      </w:r>
      <w:r w:rsidR="00777AD5">
        <w:t>,</w:t>
      </w:r>
      <w:r w:rsidR="002E42B9">
        <w:t xml:space="preserve"> corresponding to the subset </w:t>
      </w:r>
      <w:proofErr w:type="spellStart"/>
      <w:r w:rsidR="002E42B9" w:rsidRPr="000D0CE4">
        <w:rPr>
          <w:i/>
        </w:rPr>
        <w:t>R</w:t>
      </w:r>
      <w:r w:rsidR="002E42B9" w:rsidRPr="000D0CE4">
        <w:rPr>
          <w:i/>
          <w:vertAlign w:val="subscript"/>
        </w:rPr>
        <w:t>GoL</w:t>
      </w:r>
      <w:proofErr w:type="spellEnd"/>
      <w:r w:rsidR="002E42B9">
        <w:t>= {(0,3</w:t>
      </w:r>
      <w:proofErr w:type="gramStart"/>
      <w:r w:rsidR="002E42B9">
        <w:t>),(</w:t>
      </w:r>
      <w:proofErr w:type="gramEnd"/>
      <w:r w:rsidR="002E42B9">
        <w:t>1,2),(1,3)}. Since we need more active rules</w:t>
      </w:r>
      <w:r w:rsidR="00777AD5">
        <w:t>,</w:t>
      </w:r>
      <w:r w:rsidR="002E42B9">
        <w:t xml:space="preserve"> it is logical to begin with letting the genes control the missing birth rule (0,2)</w:t>
      </w:r>
      <w:r w:rsidR="002E42B9">
        <w:sym w:font="Symbol" w:char="F0DE"/>
      </w:r>
      <w:r w:rsidR="002E42B9">
        <w:t xml:space="preserve">1 for </w:t>
      </w:r>
      <w:r w:rsidR="002E42B9" w:rsidRPr="000D0CE4">
        <w:rPr>
          <w:i/>
        </w:rPr>
        <w:t>s</w:t>
      </w:r>
      <w:r w:rsidR="002E42B9">
        <w:t xml:space="preserve">=2. If the proliferation induced by this extra birth process should prove too strong, then one could counter this by removing one or more </w:t>
      </w:r>
      <w:r w:rsidR="00777AD5">
        <w:t xml:space="preserve">of the elements of </w:t>
      </w:r>
      <w:proofErr w:type="spellStart"/>
      <w:r w:rsidR="00777AD5" w:rsidRPr="000D0CE4">
        <w:rPr>
          <w:i/>
        </w:rPr>
        <w:t>R</w:t>
      </w:r>
      <w:r w:rsidR="00777AD5" w:rsidRPr="000D0CE4">
        <w:rPr>
          <w:i/>
          <w:vertAlign w:val="subscript"/>
        </w:rPr>
        <w:t>GoL</w:t>
      </w:r>
      <w:proofErr w:type="spellEnd"/>
      <w:r w:rsidR="00777AD5">
        <w:t xml:space="preserve">. This compensation could either be fixed or dependent on the genes. </w:t>
      </w:r>
      <w:r w:rsidR="00B44D5B">
        <w:t>Since there are a number of intermediate and hybrid cases</w:t>
      </w:r>
      <w:r w:rsidR="009D484C">
        <w:t xml:space="preserve">, </w:t>
      </w:r>
      <w:r w:rsidR="00B44D5B">
        <w:t xml:space="preserve">we summarize the </w:t>
      </w:r>
      <w:r w:rsidR="009D484C">
        <w:t xml:space="preserve">various </w:t>
      </w:r>
      <w:r w:rsidR="00B44D5B">
        <w:t>options that we</w:t>
      </w:r>
      <w:r w:rsidR="006B036E">
        <w:t xml:space="preserve"> have</w:t>
      </w:r>
      <w:r w:rsidR="00B44D5B">
        <w:t xml:space="preserve"> investigated in </w:t>
      </w:r>
      <w:r w:rsidR="009D484C">
        <w:fldChar w:fldCharType="begin"/>
      </w:r>
      <w:r w:rsidR="009D484C">
        <w:instrText xml:space="preserve"> REF _Ref532398190 \h </w:instrText>
      </w:r>
      <w:r w:rsidR="009D484C">
        <w:fldChar w:fldCharType="separate"/>
      </w:r>
      <w:r w:rsidR="009D484C">
        <w:t xml:space="preserve">Table </w:t>
      </w:r>
      <w:r w:rsidR="009D484C">
        <w:rPr>
          <w:noProof/>
        </w:rPr>
        <w:t>1</w:t>
      </w:r>
      <w:r w:rsidR="009D484C">
        <w:fldChar w:fldCharType="end"/>
      </w:r>
      <w:r w:rsidR="00B44D5B">
        <w:t>.</w:t>
      </w:r>
    </w:p>
    <w:p w14:paraId="398D4176" w14:textId="7CFC49DE" w:rsidR="001B7087" w:rsidRPr="00AE091D" w:rsidRDefault="009D484C" w:rsidP="00737B43">
      <w:pPr>
        <w:pStyle w:val="BodyText"/>
        <w:jc w:val="both"/>
      </w:pPr>
      <w:r>
        <w:t xml:space="preserve">In order to </w:t>
      </w:r>
      <w:r w:rsidR="000D1D23">
        <w:t>distinguish</w:t>
      </w:r>
      <w:r>
        <w:t xml:space="preserve"> the genetic dependency</w:t>
      </w:r>
      <w:r w:rsidR="000D1D23">
        <w:t xml:space="preserve"> from uniform changes in the rules</w:t>
      </w:r>
      <w:r>
        <w:t xml:space="preserve">, we split the survival and birth processes into two optionally executed stages, the first depending on the selective genetics </w:t>
      </w:r>
      <w:r w:rsidR="00AE091D">
        <w:t>(S</w:t>
      </w:r>
      <w:r w:rsidR="00AE091D" w:rsidRPr="000D0CE4">
        <w:rPr>
          <w:vertAlign w:val="subscript"/>
        </w:rPr>
        <w:t>g</w:t>
      </w:r>
      <w:r w:rsidR="00AE091D">
        <w:t xml:space="preserve"> and </w:t>
      </w:r>
      <w:proofErr w:type="spellStart"/>
      <w:r w:rsidR="00AE091D">
        <w:t>B</w:t>
      </w:r>
      <w:r w:rsidR="00AE091D" w:rsidRPr="000D0CE4">
        <w:rPr>
          <w:vertAlign w:val="subscript"/>
        </w:rPr>
        <w:t>g</w:t>
      </w:r>
      <w:proofErr w:type="spellEnd"/>
      <w:r w:rsidR="00AE091D">
        <w:t xml:space="preserve">) </w:t>
      </w:r>
      <w:r>
        <w:t>and the second genetically independent (</w:t>
      </w:r>
      <w:r w:rsidRPr="000D0CE4">
        <w:rPr>
          <w:i/>
        </w:rPr>
        <w:t>i.e.</w:t>
      </w:r>
      <w:r>
        <w:t xml:space="preserve"> en</w:t>
      </w:r>
      <w:r w:rsidRPr="000D0CE4">
        <w:rPr>
          <w:u w:val="single"/>
        </w:rPr>
        <w:t>f</w:t>
      </w:r>
      <w:r>
        <w:t>orced</w:t>
      </w:r>
      <w:r w:rsidR="00AE091D">
        <w:t>, S</w:t>
      </w:r>
      <w:r w:rsidR="00AE091D">
        <w:rPr>
          <w:vertAlign w:val="subscript"/>
        </w:rPr>
        <w:t>f</w:t>
      </w:r>
      <w:r w:rsidR="00AE091D">
        <w:t xml:space="preserve"> and B</w:t>
      </w:r>
      <w:r w:rsidR="00AE091D">
        <w:rPr>
          <w:vertAlign w:val="subscript"/>
        </w:rPr>
        <w:t>f</w:t>
      </w:r>
      <w:r>
        <w:t>)</w:t>
      </w:r>
      <w:r w:rsidR="006F44AA">
        <w:t>,</w:t>
      </w:r>
      <w:r>
        <w:t xml:space="preserve"> as shown in </w:t>
      </w:r>
      <w:r>
        <w:fldChar w:fldCharType="begin"/>
      </w:r>
      <w:r>
        <w:instrText xml:space="preserve"> REF _Ref532398190 \h </w:instrText>
      </w:r>
      <w:r>
        <w:fldChar w:fldCharType="separate"/>
      </w:r>
      <w:r>
        <w:t xml:space="preserve">Table </w:t>
      </w:r>
      <w:r>
        <w:rPr>
          <w:noProof/>
        </w:rPr>
        <w:t>1</w:t>
      </w:r>
      <w:r>
        <w:fldChar w:fldCharType="end"/>
      </w:r>
      <w:r>
        <w:t xml:space="preserve">. </w:t>
      </w:r>
      <w:r w:rsidR="006F44AA">
        <w:t xml:space="preserve">The first 8 binary options in </w:t>
      </w:r>
      <w:r w:rsidR="006F44AA">
        <w:fldChar w:fldCharType="begin"/>
      </w:r>
      <w:r w:rsidR="006F44AA">
        <w:instrText xml:space="preserve"> REF _Ref532398190 \h </w:instrText>
      </w:r>
      <w:r w:rsidR="006F44AA">
        <w:fldChar w:fldCharType="separate"/>
      </w:r>
      <w:r w:rsidR="006F44AA">
        <w:t xml:space="preserve">Table </w:t>
      </w:r>
      <w:r w:rsidR="006F44AA">
        <w:rPr>
          <w:noProof/>
        </w:rPr>
        <w:t>1</w:t>
      </w:r>
      <w:r w:rsidR="006F44AA">
        <w:fldChar w:fldCharType="end"/>
      </w:r>
      <w:r w:rsidR="006F44AA">
        <w:t xml:space="preserve"> give rise to </w:t>
      </w:r>
      <w:r w:rsidR="00B63D6E">
        <w:t>144</w:t>
      </w:r>
      <w:r w:rsidR="006F44AA">
        <w:t xml:space="preserve"> different cases. </w:t>
      </w:r>
      <w:r w:rsidR="00B63D6E">
        <w:t>For birth, all</w:t>
      </w:r>
      <w:r w:rsidR="006F44AA">
        <w:t xml:space="preserve"> of the </w:t>
      </w:r>
      <w:r w:rsidR="00B63D6E">
        <w:t>2</w:t>
      </w:r>
      <w:r w:rsidR="00B63D6E" w:rsidRPr="000D0CE4">
        <w:rPr>
          <w:vertAlign w:val="superscript"/>
        </w:rPr>
        <w:t>4</w:t>
      </w:r>
      <w:r w:rsidR="00B63D6E">
        <w:t xml:space="preserve">=16 </w:t>
      </w:r>
      <w:r w:rsidR="006F44AA">
        <w:t>cases are different</w:t>
      </w:r>
      <w:r w:rsidR="00B63D6E">
        <w:t>,</w:t>
      </w:r>
      <w:r w:rsidR="006F44AA">
        <w:t xml:space="preserve"> in contrast with the case in survival</w:t>
      </w:r>
      <w:r w:rsidR="00B63D6E">
        <w:t>, where there are only 3x3=9 cases.</w:t>
      </w:r>
      <w:bookmarkStart w:id="1" w:name="_GoBack"/>
      <w:bookmarkEnd w:id="1"/>
      <w:r w:rsidR="006F44AA">
        <w:t xml:space="preserve"> </w:t>
      </w:r>
      <w:r w:rsidR="00B63D6E">
        <w:t>E</w:t>
      </w:r>
      <w:r w:rsidR="006F44AA">
        <w:t xml:space="preserve">ven if birth is enforced, the genomes of the live neighbours may still have a vital impact on the future dynamics by determining which of them becomes the ancestor of the newly born genome. </w:t>
      </w:r>
      <w:r w:rsidR="00B63D6E">
        <w:t xml:space="preserve">In addition to </w:t>
      </w:r>
      <w:r w:rsidR="00D6098B">
        <w:t>the distinction of birth and survival depending on the state of the central cell</w:t>
      </w:r>
      <w:r w:rsidR="00B63D6E">
        <w:t xml:space="preserve">, there is another possibility opened up by the genetics which is not distinguished in the binary GoL: Instead of simply remaining alive, the </w:t>
      </w:r>
      <w:r w:rsidR="00EB0B10">
        <w:t xml:space="preserve">genome of the </w:t>
      </w:r>
      <w:r w:rsidR="00B63D6E">
        <w:t>next state may</w:t>
      </w:r>
      <w:r w:rsidR="00EB0B10">
        <w:t xml:space="preserve"> be overwritten by one of the neighbouring genomes</w:t>
      </w:r>
      <w:r w:rsidR="008D4757">
        <w:t xml:space="preserve"> according to a birth process</w:t>
      </w:r>
      <w:r w:rsidR="00EB0B10">
        <w:t xml:space="preserve">. </w:t>
      </w:r>
      <w:r w:rsidR="008D4757">
        <w:t>We label this binary option O</w:t>
      </w:r>
      <w:r w:rsidR="008D4757" w:rsidRPr="000D0CE4">
        <w:rPr>
          <w:vertAlign w:val="subscript"/>
        </w:rPr>
        <w:t>2/3</w:t>
      </w:r>
      <w:r w:rsidR="008D4757">
        <w:t xml:space="preserve"> as it may be allowed independently for s=2,3. </w:t>
      </w:r>
      <w:r w:rsidR="00EB0B10">
        <w:t>This corresponds to the well-studied Moran model of population genetics [</w:t>
      </w:r>
      <w:r w:rsidR="00EB0B10" w:rsidRPr="000D0CE4">
        <w:rPr>
          <w:color w:val="00B0F0"/>
        </w:rPr>
        <w:t>Ref needed? If so, Crow</w:t>
      </w:r>
      <w:r w:rsidR="00EB0B10">
        <w:t>].</w:t>
      </w:r>
      <w:r w:rsidR="000933FF">
        <w:t xml:space="preserve"> </w:t>
      </w:r>
      <w:r w:rsidR="008D4757">
        <w:t xml:space="preserve">There are thus 576 different genetic extension models, even before one considers details of the genetic dependency. </w:t>
      </w:r>
    </w:p>
    <w:p w14:paraId="53FEFE81" w14:textId="1E724E48" w:rsidR="00B44D5B" w:rsidRDefault="008D4757" w:rsidP="00737B43">
      <w:pPr>
        <w:pStyle w:val="BodyText"/>
        <w:jc w:val="both"/>
        <w:rPr>
          <w:sz w:val="22"/>
          <w:szCs w:val="22"/>
        </w:rPr>
      </w:pPr>
      <w:r>
        <w:lastRenderedPageBreak/>
        <w:t xml:space="preserve">In the interests of further limiting </w:t>
      </w:r>
      <w:r w:rsidR="00BE03F3">
        <w:t xml:space="preserve">and analysing </w:t>
      </w:r>
      <w:r>
        <w:t xml:space="preserve">the extent of rule departures from the GoL, we also </w:t>
      </w:r>
      <w:r w:rsidR="00D6098B">
        <w:t>record here for completeness</w:t>
      </w:r>
      <w:r>
        <w:t xml:space="preserve"> two further binary </w:t>
      </w:r>
      <w:r w:rsidRPr="007B2741">
        <w:t xml:space="preserve">options </w:t>
      </w:r>
      <w:proofErr w:type="spellStart"/>
      <w:r w:rsidRPr="000D0CE4">
        <w:t>N</w:t>
      </w:r>
      <w:r w:rsidRPr="000D0CE4">
        <w:rPr>
          <w:vertAlign w:val="subscript"/>
        </w:rPr>
        <w:t>r</w:t>
      </w:r>
      <w:proofErr w:type="spellEnd"/>
      <w:r w:rsidRPr="000D0CE4">
        <w:t xml:space="preserve"> and N</w:t>
      </w:r>
      <w:r w:rsidRPr="000D0CE4">
        <w:rPr>
          <w:vertAlign w:val="subscript"/>
        </w:rPr>
        <w:t>s</w:t>
      </w:r>
      <w:r w:rsidR="007B2741">
        <w:t>,</w:t>
      </w:r>
      <w:r>
        <w:rPr>
          <w:sz w:val="22"/>
          <w:szCs w:val="22"/>
        </w:rPr>
        <w:t xml:space="preserve"> </w:t>
      </w:r>
      <w:r w:rsidRPr="000D0CE4">
        <w:t>which enforce GoL rules if respectively the previous transition rule was a non GoL rule or the current state was last produced by a non GoL transition.</w:t>
      </w:r>
      <w:r w:rsidRPr="00D6098B">
        <w:t xml:space="preserve"> </w:t>
      </w:r>
      <w:r w:rsidR="00D6098B" w:rsidRPr="00D6098B">
        <w:t xml:space="preserve">In near GoL simulations colouring cells by departures from the GoL rules in these two ways allows an assessment of both </w:t>
      </w:r>
      <w:r w:rsidR="00D6098B">
        <w:t xml:space="preserve">the </w:t>
      </w:r>
      <w:r w:rsidR="00D6098B" w:rsidRPr="00D6098B">
        <w:t>potential and effective impact of the modified rules on the dynamics.</w:t>
      </w:r>
    </w:p>
    <w:p w14:paraId="29ADE1D4" w14:textId="0EBD4A8D" w:rsidR="00D6098B" w:rsidRDefault="00D6098B" w:rsidP="00737B43">
      <w:pPr>
        <w:pStyle w:val="BodyText"/>
        <w:jc w:val="both"/>
      </w:pPr>
    </w:p>
    <w:p w14:paraId="0EE1B01C" w14:textId="77777777" w:rsidR="00D6098B" w:rsidRDefault="00D6098B" w:rsidP="00737B43">
      <w:pPr>
        <w:pStyle w:val="BodyText"/>
        <w:jc w:val="both"/>
      </w:pPr>
    </w:p>
    <w:tbl>
      <w:tblPr>
        <w:tblStyle w:val="TableGrid"/>
        <w:tblW w:w="8873" w:type="dxa"/>
        <w:tblInd w:w="137" w:type="dxa"/>
        <w:tblLook w:val="04A0" w:firstRow="1" w:lastRow="0" w:firstColumn="1" w:lastColumn="0" w:noHBand="0" w:noVBand="1"/>
      </w:tblPr>
      <w:tblGrid>
        <w:gridCol w:w="4941"/>
        <w:gridCol w:w="413"/>
        <w:gridCol w:w="532"/>
        <w:gridCol w:w="547"/>
        <w:gridCol w:w="799"/>
        <w:gridCol w:w="818"/>
        <w:gridCol w:w="823"/>
      </w:tblGrid>
      <w:tr w:rsidR="00AE091D" w:rsidRPr="00366AA3" w14:paraId="013E2EB5" w14:textId="774FA6E4" w:rsidTr="000D0CE4">
        <w:tc>
          <w:tcPr>
            <w:tcW w:w="4941" w:type="dxa"/>
          </w:tcPr>
          <w:p w14:paraId="7C0769FB" w14:textId="1E5A60A7" w:rsidR="00AE091D" w:rsidRPr="000D0CE4" w:rsidRDefault="00AE091D" w:rsidP="000D0CE4">
            <w:pPr>
              <w:pStyle w:val="BodyText"/>
              <w:jc w:val="center"/>
              <w:rPr>
                <w:b/>
                <w:sz w:val="22"/>
                <w:szCs w:val="22"/>
              </w:rPr>
            </w:pPr>
            <w:r w:rsidRPr="000D0CE4">
              <w:rPr>
                <w:b/>
                <w:sz w:val="22"/>
                <w:szCs w:val="22"/>
              </w:rPr>
              <w:t>transition</w:t>
            </w:r>
          </w:p>
        </w:tc>
        <w:tc>
          <w:tcPr>
            <w:tcW w:w="413" w:type="dxa"/>
          </w:tcPr>
          <w:p w14:paraId="4B6CD2EC" w14:textId="42FB43CA" w:rsidR="00AE091D" w:rsidRPr="000D0CE4" w:rsidRDefault="00AE091D" w:rsidP="000D0CE4">
            <w:pPr>
              <w:pStyle w:val="BodyText"/>
              <w:jc w:val="center"/>
              <w:rPr>
                <w:b/>
                <w:sz w:val="22"/>
                <w:szCs w:val="22"/>
              </w:rPr>
            </w:pPr>
            <w:proofErr w:type="spellStart"/>
            <w:r w:rsidRPr="000D0CE4">
              <w:rPr>
                <w:b/>
                <w:sz w:val="22"/>
                <w:szCs w:val="22"/>
              </w:rPr>
              <w:t>nr</w:t>
            </w:r>
            <w:proofErr w:type="spellEnd"/>
          </w:p>
        </w:tc>
        <w:tc>
          <w:tcPr>
            <w:tcW w:w="532" w:type="dxa"/>
          </w:tcPr>
          <w:p w14:paraId="4379BF8A" w14:textId="2AA307BE" w:rsidR="00AE091D" w:rsidRPr="000D0CE4" w:rsidRDefault="00AE091D" w:rsidP="000D0CE4">
            <w:pPr>
              <w:pStyle w:val="BodyText"/>
              <w:jc w:val="center"/>
              <w:rPr>
                <w:b/>
                <w:sz w:val="22"/>
                <w:szCs w:val="22"/>
              </w:rPr>
            </w:pPr>
            <w:r w:rsidRPr="000D0CE4">
              <w:rPr>
                <w:b/>
                <w:sz w:val="22"/>
                <w:szCs w:val="22"/>
              </w:rPr>
              <w:t>c</w:t>
            </w:r>
          </w:p>
        </w:tc>
        <w:tc>
          <w:tcPr>
            <w:tcW w:w="547" w:type="dxa"/>
          </w:tcPr>
          <w:p w14:paraId="30B5E6A1" w14:textId="1275D187" w:rsidR="00AE091D" w:rsidRPr="000D0CE4" w:rsidRDefault="00AE091D" w:rsidP="000D0CE4">
            <w:pPr>
              <w:pStyle w:val="BodyText"/>
              <w:jc w:val="center"/>
              <w:rPr>
                <w:b/>
                <w:sz w:val="22"/>
                <w:szCs w:val="22"/>
              </w:rPr>
            </w:pPr>
            <w:r w:rsidRPr="000D0CE4">
              <w:rPr>
                <w:b/>
                <w:sz w:val="22"/>
                <w:szCs w:val="22"/>
              </w:rPr>
              <w:t>s</w:t>
            </w:r>
          </w:p>
        </w:tc>
        <w:tc>
          <w:tcPr>
            <w:tcW w:w="799" w:type="dxa"/>
          </w:tcPr>
          <w:p w14:paraId="130FCC82" w14:textId="6D57BF92" w:rsidR="00AE091D" w:rsidRDefault="00AE091D" w:rsidP="006B036E">
            <w:pPr>
              <w:pStyle w:val="BodyText"/>
              <w:jc w:val="center"/>
              <w:rPr>
                <w:b/>
                <w:sz w:val="22"/>
                <w:szCs w:val="22"/>
              </w:rPr>
            </w:pPr>
            <w:r>
              <w:rPr>
                <w:b/>
                <w:sz w:val="22"/>
                <w:szCs w:val="22"/>
              </w:rPr>
              <w:t xml:space="preserve">S/B </w:t>
            </w:r>
            <w:r w:rsidRPr="000D0CE4">
              <w:rPr>
                <w:b/>
                <w:sz w:val="22"/>
                <w:szCs w:val="22"/>
                <w:vertAlign w:val="subscript"/>
              </w:rPr>
              <w:t>g/f</w:t>
            </w:r>
          </w:p>
        </w:tc>
        <w:tc>
          <w:tcPr>
            <w:tcW w:w="818" w:type="dxa"/>
          </w:tcPr>
          <w:p w14:paraId="4D5D6BA1" w14:textId="7592929F" w:rsidR="00AE091D" w:rsidRPr="000D0CE4" w:rsidRDefault="00AE091D" w:rsidP="000D0CE4">
            <w:pPr>
              <w:pStyle w:val="BodyText"/>
              <w:jc w:val="center"/>
              <w:rPr>
                <w:b/>
                <w:sz w:val="22"/>
                <w:szCs w:val="22"/>
              </w:rPr>
            </w:pPr>
            <w:r>
              <w:rPr>
                <w:b/>
                <w:sz w:val="22"/>
                <w:szCs w:val="22"/>
              </w:rPr>
              <w:t>no</w:t>
            </w:r>
          </w:p>
        </w:tc>
        <w:tc>
          <w:tcPr>
            <w:tcW w:w="823" w:type="dxa"/>
          </w:tcPr>
          <w:p w14:paraId="13F6E1B9" w14:textId="2B9AF5CF" w:rsidR="00AE091D" w:rsidRPr="000D0CE4" w:rsidRDefault="00AE091D" w:rsidP="000D0CE4">
            <w:pPr>
              <w:pStyle w:val="BodyText"/>
              <w:jc w:val="center"/>
              <w:rPr>
                <w:b/>
                <w:sz w:val="22"/>
                <w:szCs w:val="22"/>
              </w:rPr>
            </w:pPr>
            <w:r>
              <w:rPr>
                <w:b/>
                <w:sz w:val="22"/>
                <w:szCs w:val="22"/>
              </w:rPr>
              <w:t>yes</w:t>
            </w:r>
          </w:p>
        </w:tc>
      </w:tr>
      <w:tr w:rsidR="00AE091D" w:rsidRPr="00366AA3" w14:paraId="17B883B6" w14:textId="4CF85B34" w:rsidTr="000D0CE4">
        <w:tc>
          <w:tcPr>
            <w:tcW w:w="4941" w:type="dxa"/>
          </w:tcPr>
          <w:p w14:paraId="49928795" w14:textId="20534FA1" w:rsidR="00AE091D" w:rsidRPr="000D0CE4" w:rsidRDefault="00AE091D" w:rsidP="000D0CE4">
            <w:pPr>
              <w:pStyle w:val="BodyText"/>
              <w:rPr>
                <w:sz w:val="22"/>
                <w:szCs w:val="22"/>
              </w:rPr>
            </w:pPr>
            <w:r>
              <w:rPr>
                <w:sz w:val="22"/>
                <w:szCs w:val="22"/>
              </w:rPr>
              <w:t xml:space="preserve">selective genetic </w:t>
            </w:r>
            <w:r w:rsidRPr="000D0CE4">
              <w:rPr>
                <w:sz w:val="22"/>
                <w:szCs w:val="22"/>
              </w:rPr>
              <w:t>birth for 3 live n</w:t>
            </w:r>
            <w:r>
              <w:rPr>
                <w:sz w:val="22"/>
                <w:szCs w:val="22"/>
              </w:rPr>
              <w:t>eighbours</w:t>
            </w:r>
          </w:p>
        </w:tc>
        <w:tc>
          <w:tcPr>
            <w:tcW w:w="413" w:type="dxa"/>
          </w:tcPr>
          <w:p w14:paraId="62D5845B" w14:textId="3A5045FE" w:rsidR="00AE091D" w:rsidRPr="000D0CE4" w:rsidRDefault="00AE091D" w:rsidP="000D0CE4">
            <w:pPr>
              <w:pStyle w:val="BodyText"/>
              <w:jc w:val="center"/>
              <w:rPr>
                <w:sz w:val="22"/>
                <w:szCs w:val="22"/>
              </w:rPr>
            </w:pPr>
            <w:r>
              <w:rPr>
                <w:sz w:val="22"/>
                <w:szCs w:val="22"/>
              </w:rPr>
              <w:t>0</w:t>
            </w:r>
          </w:p>
        </w:tc>
        <w:tc>
          <w:tcPr>
            <w:tcW w:w="532" w:type="dxa"/>
          </w:tcPr>
          <w:p w14:paraId="156830F4" w14:textId="28E48BD7" w:rsidR="00AE091D" w:rsidRPr="000D0CE4" w:rsidRDefault="00AE091D" w:rsidP="000D0CE4">
            <w:pPr>
              <w:pStyle w:val="BodyText"/>
              <w:jc w:val="center"/>
              <w:rPr>
                <w:sz w:val="22"/>
                <w:szCs w:val="22"/>
              </w:rPr>
            </w:pPr>
            <w:r w:rsidRPr="000D0CE4">
              <w:rPr>
                <w:sz w:val="22"/>
                <w:szCs w:val="22"/>
              </w:rPr>
              <w:t>0</w:t>
            </w:r>
          </w:p>
        </w:tc>
        <w:tc>
          <w:tcPr>
            <w:tcW w:w="547" w:type="dxa"/>
          </w:tcPr>
          <w:p w14:paraId="592ACD11" w14:textId="2F03E668" w:rsidR="00AE091D" w:rsidRPr="000D0CE4" w:rsidRDefault="00AE091D" w:rsidP="000D0CE4">
            <w:pPr>
              <w:pStyle w:val="BodyText"/>
              <w:jc w:val="center"/>
              <w:rPr>
                <w:sz w:val="22"/>
                <w:szCs w:val="22"/>
              </w:rPr>
            </w:pPr>
            <w:r w:rsidRPr="000D0CE4">
              <w:rPr>
                <w:sz w:val="22"/>
                <w:szCs w:val="22"/>
              </w:rPr>
              <w:t>3</w:t>
            </w:r>
          </w:p>
        </w:tc>
        <w:tc>
          <w:tcPr>
            <w:tcW w:w="799" w:type="dxa"/>
          </w:tcPr>
          <w:p w14:paraId="14618E07" w14:textId="0B627DA7" w:rsidR="00AE091D" w:rsidRPr="00366AA3" w:rsidRDefault="00AE091D" w:rsidP="006B036E">
            <w:pPr>
              <w:pStyle w:val="BodyText"/>
              <w:jc w:val="center"/>
              <w:rPr>
                <w:sz w:val="22"/>
                <w:szCs w:val="22"/>
              </w:rPr>
            </w:pPr>
            <w:r>
              <w:rPr>
                <w:sz w:val="22"/>
                <w:szCs w:val="22"/>
              </w:rPr>
              <w:t>B</w:t>
            </w:r>
            <w:r w:rsidRPr="000D0CE4">
              <w:rPr>
                <w:sz w:val="22"/>
                <w:szCs w:val="22"/>
                <w:vertAlign w:val="subscript"/>
              </w:rPr>
              <w:t>g</w:t>
            </w:r>
            <w:r w:rsidR="008D4757">
              <w:rPr>
                <w:sz w:val="22"/>
                <w:szCs w:val="22"/>
                <w:vertAlign w:val="subscript"/>
              </w:rPr>
              <w:t>3</w:t>
            </w:r>
          </w:p>
        </w:tc>
        <w:tc>
          <w:tcPr>
            <w:tcW w:w="818" w:type="dxa"/>
          </w:tcPr>
          <w:p w14:paraId="5A09E981" w14:textId="60255CAF"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494FDC05" w14:textId="57C3355F"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29E56C" w14:textId="32C42C5F" w:rsidTr="000D0CE4">
        <w:tc>
          <w:tcPr>
            <w:tcW w:w="4941" w:type="dxa"/>
          </w:tcPr>
          <w:p w14:paraId="1CA19311" w14:textId="48F37E39" w:rsidR="00AE091D" w:rsidRPr="000D0CE4" w:rsidRDefault="00AE091D" w:rsidP="000D0CE4">
            <w:pPr>
              <w:pStyle w:val="BodyText"/>
              <w:rPr>
                <w:sz w:val="22"/>
                <w:szCs w:val="22"/>
              </w:rPr>
            </w:pPr>
            <w:r>
              <w:rPr>
                <w:sz w:val="22"/>
                <w:szCs w:val="22"/>
              </w:rPr>
              <w:t xml:space="preserve">selective genetic </w:t>
            </w:r>
            <w:r w:rsidRPr="000D0CE4">
              <w:rPr>
                <w:sz w:val="22"/>
                <w:szCs w:val="22"/>
              </w:rPr>
              <w:t xml:space="preserve">birth for 2 live </w:t>
            </w:r>
            <w:r w:rsidRPr="002B4306">
              <w:rPr>
                <w:sz w:val="22"/>
                <w:szCs w:val="22"/>
              </w:rPr>
              <w:t>n</w:t>
            </w:r>
            <w:r>
              <w:rPr>
                <w:sz w:val="22"/>
                <w:szCs w:val="22"/>
              </w:rPr>
              <w:t>eighbours</w:t>
            </w:r>
          </w:p>
        </w:tc>
        <w:tc>
          <w:tcPr>
            <w:tcW w:w="413" w:type="dxa"/>
          </w:tcPr>
          <w:p w14:paraId="1BDE8741" w14:textId="1185A1BF" w:rsidR="00AE091D" w:rsidRPr="000D0CE4" w:rsidRDefault="00AE091D" w:rsidP="000D0CE4">
            <w:pPr>
              <w:pStyle w:val="BodyText"/>
              <w:jc w:val="center"/>
              <w:rPr>
                <w:sz w:val="22"/>
                <w:szCs w:val="22"/>
              </w:rPr>
            </w:pPr>
            <w:r>
              <w:rPr>
                <w:sz w:val="22"/>
                <w:szCs w:val="22"/>
              </w:rPr>
              <w:t>1</w:t>
            </w:r>
          </w:p>
        </w:tc>
        <w:tc>
          <w:tcPr>
            <w:tcW w:w="532" w:type="dxa"/>
          </w:tcPr>
          <w:p w14:paraId="7D93C49F" w14:textId="34437B50" w:rsidR="00AE091D" w:rsidRPr="000D0CE4" w:rsidRDefault="00AE091D" w:rsidP="000D0CE4">
            <w:pPr>
              <w:pStyle w:val="BodyText"/>
              <w:jc w:val="center"/>
              <w:rPr>
                <w:sz w:val="22"/>
                <w:szCs w:val="22"/>
              </w:rPr>
            </w:pPr>
            <w:r w:rsidRPr="000D0CE4">
              <w:rPr>
                <w:sz w:val="22"/>
                <w:szCs w:val="22"/>
              </w:rPr>
              <w:t>0</w:t>
            </w:r>
          </w:p>
        </w:tc>
        <w:tc>
          <w:tcPr>
            <w:tcW w:w="547" w:type="dxa"/>
          </w:tcPr>
          <w:p w14:paraId="28EAF29C" w14:textId="0CF10690" w:rsidR="00AE091D" w:rsidRPr="000D0CE4" w:rsidRDefault="00AE091D" w:rsidP="000D0CE4">
            <w:pPr>
              <w:pStyle w:val="BodyText"/>
              <w:jc w:val="center"/>
              <w:rPr>
                <w:sz w:val="22"/>
                <w:szCs w:val="22"/>
              </w:rPr>
            </w:pPr>
            <w:r w:rsidRPr="000D0CE4">
              <w:rPr>
                <w:sz w:val="22"/>
                <w:szCs w:val="22"/>
              </w:rPr>
              <w:t>2</w:t>
            </w:r>
          </w:p>
        </w:tc>
        <w:tc>
          <w:tcPr>
            <w:tcW w:w="799" w:type="dxa"/>
          </w:tcPr>
          <w:p w14:paraId="732B81C7" w14:textId="5C7B1668" w:rsidR="00AE091D" w:rsidRPr="00366AA3" w:rsidRDefault="00AE091D" w:rsidP="006B036E">
            <w:pPr>
              <w:pStyle w:val="BodyText"/>
              <w:jc w:val="center"/>
              <w:rPr>
                <w:sz w:val="22"/>
                <w:szCs w:val="22"/>
              </w:rPr>
            </w:pPr>
            <w:r>
              <w:rPr>
                <w:sz w:val="22"/>
                <w:szCs w:val="22"/>
              </w:rPr>
              <w:t>B</w:t>
            </w:r>
            <w:r w:rsidRPr="002B4306">
              <w:rPr>
                <w:sz w:val="22"/>
                <w:szCs w:val="22"/>
                <w:vertAlign w:val="subscript"/>
              </w:rPr>
              <w:t>g</w:t>
            </w:r>
            <w:r w:rsidR="008D4757">
              <w:rPr>
                <w:sz w:val="22"/>
                <w:szCs w:val="22"/>
                <w:vertAlign w:val="subscript"/>
              </w:rPr>
              <w:t>2</w:t>
            </w:r>
          </w:p>
        </w:tc>
        <w:tc>
          <w:tcPr>
            <w:tcW w:w="818" w:type="dxa"/>
          </w:tcPr>
          <w:p w14:paraId="586A2569" w14:textId="7D925DF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7B2A05B5" w14:textId="6018E03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9E83627" w14:textId="77777777" w:rsidTr="000D0CE4">
        <w:tc>
          <w:tcPr>
            <w:tcW w:w="4941" w:type="dxa"/>
          </w:tcPr>
          <w:p w14:paraId="70AD2FBF" w14:textId="477D4A5E" w:rsidR="00AE091D" w:rsidRPr="000D0CE4" w:rsidRDefault="00AE091D" w:rsidP="000D0CE4">
            <w:pPr>
              <w:pStyle w:val="BodyText"/>
              <w:rPr>
                <w:sz w:val="22"/>
                <w:szCs w:val="22"/>
              </w:rPr>
            </w:pPr>
            <w:r w:rsidRPr="000D0CE4">
              <w:rPr>
                <w:sz w:val="22"/>
                <w:szCs w:val="22"/>
              </w:rPr>
              <w:t xml:space="preserve">enforce birth for 3 live </w:t>
            </w:r>
            <w:r w:rsidRPr="002B4306">
              <w:rPr>
                <w:sz w:val="22"/>
                <w:szCs w:val="22"/>
              </w:rPr>
              <w:t>n</w:t>
            </w:r>
            <w:r>
              <w:rPr>
                <w:sz w:val="22"/>
                <w:szCs w:val="22"/>
              </w:rPr>
              <w:t>eighbours</w:t>
            </w:r>
          </w:p>
        </w:tc>
        <w:tc>
          <w:tcPr>
            <w:tcW w:w="413" w:type="dxa"/>
          </w:tcPr>
          <w:p w14:paraId="3F0D9884" w14:textId="24981DC9" w:rsidR="00AE091D" w:rsidRPr="000D0CE4" w:rsidRDefault="00AE091D" w:rsidP="000D0CE4">
            <w:pPr>
              <w:pStyle w:val="BodyText"/>
              <w:jc w:val="center"/>
              <w:rPr>
                <w:sz w:val="22"/>
                <w:szCs w:val="22"/>
              </w:rPr>
            </w:pPr>
            <w:r>
              <w:rPr>
                <w:sz w:val="22"/>
                <w:szCs w:val="22"/>
              </w:rPr>
              <w:t>2</w:t>
            </w:r>
          </w:p>
        </w:tc>
        <w:tc>
          <w:tcPr>
            <w:tcW w:w="532" w:type="dxa"/>
          </w:tcPr>
          <w:p w14:paraId="07A0C99D" w14:textId="28167DD7" w:rsidR="00AE091D" w:rsidRPr="000D0CE4" w:rsidRDefault="00AE091D" w:rsidP="000D0CE4">
            <w:pPr>
              <w:pStyle w:val="BodyText"/>
              <w:jc w:val="center"/>
              <w:rPr>
                <w:sz w:val="22"/>
                <w:szCs w:val="22"/>
              </w:rPr>
            </w:pPr>
            <w:r w:rsidRPr="000D0CE4">
              <w:rPr>
                <w:sz w:val="22"/>
                <w:szCs w:val="22"/>
              </w:rPr>
              <w:t>0</w:t>
            </w:r>
          </w:p>
        </w:tc>
        <w:tc>
          <w:tcPr>
            <w:tcW w:w="547" w:type="dxa"/>
          </w:tcPr>
          <w:p w14:paraId="3E632E5A" w14:textId="7C9B060C" w:rsidR="00AE091D" w:rsidRPr="000D0CE4" w:rsidRDefault="00AE091D" w:rsidP="000D0CE4">
            <w:pPr>
              <w:pStyle w:val="BodyText"/>
              <w:jc w:val="center"/>
              <w:rPr>
                <w:sz w:val="22"/>
                <w:szCs w:val="22"/>
              </w:rPr>
            </w:pPr>
            <w:r w:rsidRPr="000D0CE4">
              <w:rPr>
                <w:sz w:val="22"/>
                <w:szCs w:val="22"/>
              </w:rPr>
              <w:t>3</w:t>
            </w:r>
          </w:p>
        </w:tc>
        <w:tc>
          <w:tcPr>
            <w:tcW w:w="799" w:type="dxa"/>
          </w:tcPr>
          <w:p w14:paraId="1CF50745" w14:textId="79176A18"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3</w:t>
            </w:r>
          </w:p>
        </w:tc>
        <w:tc>
          <w:tcPr>
            <w:tcW w:w="818" w:type="dxa"/>
          </w:tcPr>
          <w:p w14:paraId="7DF613E0" w14:textId="671EA035"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646568C4" w14:textId="2C3A9612"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161C775F" w14:textId="77777777" w:rsidTr="000D0CE4">
        <w:tc>
          <w:tcPr>
            <w:tcW w:w="4941" w:type="dxa"/>
          </w:tcPr>
          <w:p w14:paraId="7043DF51" w14:textId="2C9AC2C7" w:rsidR="00AE091D" w:rsidRPr="000D0CE4" w:rsidRDefault="00AE091D" w:rsidP="000D0CE4">
            <w:pPr>
              <w:pStyle w:val="BodyText"/>
              <w:rPr>
                <w:sz w:val="22"/>
                <w:szCs w:val="22"/>
              </w:rPr>
            </w:pPr>
            <w:r w:rsidRPr="000D0CE4">
              <w:rPr>
                <w:sz w:val="22"/>
                <w:szCs w:val="22"/>
              </w:rPr>
              <w:t xml:space="preserve">enforce birth for 2 live </w:t>
            </w:r>
            <w:r w:rsidRPr="002B4306">
              <w:rPr>
                <w:sz w:val="22"/>
                <w:szCs w:val="22"/>
              </w:rPr>
              <w:t>n</w:t>
            </w:r>
            <w:r>
              <w:rPr>
                <w:sz w:val="22"/>
                <w:szCs w:val="22"/>
              </w:rPr>
              <w:t>eighbours</w:t>
            </w:r>
          </w:p>
        </w:tc>
        <w:tc>
          <w:tcPr>
            <w:tcW w:w="413" w:type="dxa"/>
          </w:tcPr>
          <w:p w14:paraId="76DB16BE" w14:textId="04AB7B08" w:rsidR="00AE091D" w:rsidRPr="000D0CE4" w:rsidRDefault="00AE091D" w:rsidP="000D0CE4">
            <w:pPr>
              <w:pStyle w:val="BodyText"/>
              <w:jc w:val="center"/>
              <w:rPr>
                <w:sz w:val="22"/>
                <w:szCs w:val="22"/>
              </w:rPr>
            </w:pPr>
            <w:r>
              <w:rPr>
                <w:sz w:val="22"/>
                <w:szCs w:val="22"/>
              </w:rPr>
              <w:t>3</w:t>
            </w:r>
          </w:p>
        </w:tc>
        <w:tc>
          <w:tcPr>
            <w:tcW w:w="532" w:type="dxa"/>
          </w:tcPr>
          <w:p w14:paraId="4E045BA7" w14:textId="01E656C2" w:rsidR="00AE091D" w:rsidRPr="000D0CE4" w:rsidRDefault="00AE091D" w:rsidP="000D0CE4">
            <w:pPr>
              <w:pStyle w:val="BodyText"/>
              <w:jc w:val="center"/>
              <w:rPr>
                <w:sz w:val="22"/>
                <w:szCs w:val="22"/>
              </w:rPr>
            </w:pPr>
            <w:r w:rsidRPr="000D0CE4">
              <w:rPr>
                <w:sz w:val="22"/>
                <w:szCs w:val="22"/>
              </w:rPr>
              <w:t>0</w:t>
            </w:r>
          </w:p>
        </w:tc>
        <w:tc>
          <w:tcPr>
            <w:tcW w:w="547" w:type="dxa"/>
          </w:tcPr>
          <w:p w14:paraId="183CED69" w14:textId="6243F5B1" w:rsidR="00AE091D" w:rsidRPr="000D0CE4" w:rsidRDefault="00AE091D" w:rsidP="000D0CE4">
            <w:pPr>
              <w:pStyle w:val="BodyText"/>
              <w:jc w:val="center"/>
              <w:rPr>
                <w:sz w:val="22"/>
                <w:szCs w:val="22"/>
              </w:rPr>
            </w:pPr>
            <w:r w:rsidRPr="000D0CE4">
              <w:rPr>
                <w:sz w:val="22"/>
                <w:szCs w:val="22"/>
              </w:rPr>
              <w:t>2</w:t>
            </w:r>
          </w:p>
        </w:tc>
        <w:tc>
          <w:tcPr>
            <w:tcW w:w="799" w:type="dxa"/>
          </w:tcPr>
          <w:p w14:paraId="3A05619C" w14:textId="124E2484" w:rsidR="00AE091D" w:rsidRPr="00366AA3" w:rsidRDefault="00AE091D" w:rsidP="006B036E">
            <w:pPr>
              <w:pStyle w:val="BodyText"/>
              <w:jc w:val="center"/>
              <w:rPr>
                <w:sz w:val="22"/>
                <w:szCs w:val="22"/>
              </w:rPr>
            </w:pPr>
            <w:r>
              <w:rPr>
                <w:sz w:val="22"/>
                <w:szCs w:val="22"/>
              </w:rPr>
              <w:t>B</w:t>
            </w:r>
            <w:r>
              <w:rPr>
                <w:sz w:val="22"/>
                <w:szCs w:val="22"/>
                <w:vertAlign w:val="subscript"/>
              </w:rPr>
              <w:t>f</w:t>
            </w:r>
            <w:r w:rsidR="008D4757">
              <w:rPr>
                <w:sz w:val="22"/>
                <w:szCs w:val="22"/>
                <w:vertAlign w:val="subscript"/>
              </w:rPr>
              <w:t>2</w:t>
            </w:r>
          </w:p>
        </w:tc>
        <w:tc>
          <w:tcPr>
            <w:tcW w:w="818" w:type="dxa"/>
          </w:tcPr>
          <w:p w14:paraId="746CA384" w14:textId="7F2498C3"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6C9FF02" w14:textId="1F8CA7D9"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012CB530" w14:textId="7CD1E2B6" w:rsidTr="000D0CE4">
        <w:tc>
          <w:tcPr>
            <w:tcW w:w="4941" w:type="dxa"/>
          </w:tcPr>
          <w:p w14:paraId="60530CAA" w14:textId="260CE46D"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3 live </w:t>
            </w:r>
            <w:r w:rsidRPr="002B4306">
              <w:rPr>
                <w:sz w:val="22"/>
                <w:szCs w:val="22"/>
              </w:rPr>
              <w:t>n</w:t>
            </w:r>
            <w:r>
              <w:rPr>
                <w:sz w:val="22"/>
                <w:szCs w:val="22"/>
              </w:rPr>
              <w:t>eighbours</w:t>
            </w:r>
          </w:p>
        </w:tc>
        <w:tc>
          <w:tcPr>
            <w:tcW w:w="413" w:type="dxa"/>
          </w:tcPr>
          <w:p w14:paraId="2BB3AC47" w14:textId="088524DD" w:rsidR="00AE091D" w:rsidRPr="000D0CE4" w:rsidRDefault="00AE091D" w:rsidP="000D0CE4">
            <w:pPr>
              <w:pStyle w:val="BodyText"/>
              <w:jc w:val="center"/>
              <w:rPr>
                <w:sz w:val="22"/>
                <w:szCs w:val="22"/>
              </w:rPr>
            </w:pPr>
            <w:r>
              <w:rPr>
                <w:sz w:val="22"/>
                <w:szCs w:val="22"/>
              </w:rPr>
              <w:t>4</w:t>
            </w:r>
          </w:p>
        </w:tc>
        <w:tc>
          <w:tcPr>
            <w:tcW w:w="532" w:type="dxa"/>
          </w:tcPr>
          <w:p w14:paraId="6D19CAF1" w14:textId="42F77E43" w:rsidR="00AE091D" w:rsidRPr="000D0CE4" w:rsidRDefault="00AE091D" w:rsidP="000D0CE4">
            <w:pPr>
              <w:pStyle w:val="BodyText"/>
              <w:jc w:val="center"/>
              <w:rPr>
                <w:sz w:val="22"/>
                <w:szCs w:val="22"/>
              </w:rPr>
            </w:pPr>
            <w:r w:rsidRPr="000D0CE4">
              <w:rPr>
                <w:sz w:val="22"/>
                <w:szCs w:val="22"/>
              </w:rPr>
              <w:t>1</w:t>
            </w:r>
          </w:p>
        </w:tc>
        <w:tc>
          <w:tcPr>
            <w:tcW w:w="547" w:type="dxa"/>
          </w:tcPr>
          <w:p w14:paraId="118B830E" w14:textId="33504F74" w:rsidR="00AE091D" w:rsidRPr="000D0CE4" w:rsidRDefault="00AE091D" w:rsidP="000D0CE4">
            <w:pPr>
              <w:pStyle w:val="BodyText"/>
              <w:jc w:val="center"/>
              <w:rPr>
                <w:sz w:val="22"/>
                <w:szCs w:val="22"/>
              </w:rPr>
            </w:pPr>
            <w:r w:rsidRPr="000D0CE4">
              <w:rPr>
                <w:sz w:val="22"/>
                <w:szCs w:val="22"/>
              </w:rPr>
              <w:t>3</w:t>
            </w:r>
          </w:p>
        </w:tc>
        <w:tc>
          <w:tcPr>
            <w:tcW w:w="799" w:type="dxa"/>
          </w:tcPr>
          <w:p w14:paraId="3A1E17E8" w14:textId="5ADB90ED"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3</w:t>
            </w:r>
          </w:p>
        </w:tc>
        <w:tc>
          <w:tcPr>
            <w:tcW w:w="818" w:type="dxa"/>
          </w:tcPr>
          <w:p w14:paraId="302F5B2C" w14:textId="7B7E5F61"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23C96B79" w14:textId="4040A8A4" w:rsidR="00AE091D" w:rsidRPr="000D0CE4" w:rsidRDefault="000933FF" w:rsidP="000D0CE4">
            <w:pPr>
              <w:pStyle w:val="BodyText"/>
              <w:jc w:val="center"/>
              <w:rPr>
                <w:sz w:val="22"/>
                <w:szCs w:val="22"/>
              </w:rPr>
            </w:pPr>
            <w:r>
              <w:rPr>
                <w:sz w:val="22"/>
                <w:szCs w:val="22"/>
              </w:rPr>
              <w:t>NYI</w:t>
            </w:r>
          </w:p>
        </w:tc>
      </w:tr>
      <w:tr w:rsidR="00AE091D" w:rsidRPr="00366AA3" w14:paraId="1F643AD0" w14:textId="035BD737" w:rsidTr="000D0CE4">
        <w:tc>
          <w:tcPr>
            <w:tcW w:w="4941" w:type="dxa"/>
          </w:tcPr>
          <w:p w14:paraId="2B2F96B4" w14:textId="46A128F0" w:rsidR="00AE091D" w:rsidRPr="000D0CE4" w:rsidRDefault="00AE091D" w:rsidP="000D0CE4">
            <w:pPr>
              <w:pStyle w:val="BodyText"/>
              <w:rPr>
                <w:sz w:val="22"/>
                <w:szCs w:val="22"/>
              </w:rPr>
            </w:pPr>
            <w:r>
              <w:rPr>
                <w:sz w:val="22"/>
                <w:szCs w:val="22"/>
              </w:rPr>
              <w:t xml:space="preserve">selective </w:t>
            </w:r>
            <w:r w:rsidRPr="000D0CE4">
              <w:rPr>
                <w:sz w:val="22"/>
                <w:szCs w:val="22"/>
              </w:rPr>
              <w:t xml:space="preserve">survival for 2 live </w:t>
            </w:r>
            <w:r w:rsidRPr="002B4306">
              <w:rPr>
                <w:sz w:val="22"/>
                <w:szCs w:val="22"/>
              </w:rPr>
              <w:t>n</w:t>
            </w:r>
            <w:r>
              <w:rPr>
                <w:sz w:val="22"/>
                <w:szCs w:val="22"/>
              </w:rPr>
              <w:t>eighbours</w:t>
            </w:r>
          </w:p>
        </w:tc>
        <w:tc>
          <w:tcPr>
            <w:tcW w:w="413" w:type="dxa"/>
          </w:tcPr>
          <w:p w14:paraId="388EB5EE" w14:textId="20BB7276" w:rsidR="00AE091D" w:rsidRPr="000D0CE4" w:rsidRDefault="00AE091D" w:rsidP="000D0CE4">
            <w:pPr>
              <w:pStyle w:val="BodyText"/>
              <w:jc w:val="center"/>
              <w:rPr>
                <w:sz w:val="22"/>
                <w:szCs w:val="22"/>
              </w:rPr>
            </w:pPr>
            <w:r>
              <w:rPr>
                <w:sz w:val="22"/>
                <w:szCs w:val="22"/>
              </w:rPr>
              <w:t>5</w:t>
            </w:r>
          </w:p>
        </w:tc>
        <w:tc>
          <w:tcPr>
            <w:tcW w:w="532" w:type="dxa"/>
          </w:tcPr>
          <w:p w14:paraId="5BB54DEF" w14:textId="26E4F4C3" w:rsidR="00AE091D" w:rsidRPr="000D0CE4" w:rsidRDefault="00AE091D" w:rsidP="000D0CE4">
            <w:pPr>
              <w:pStyle w:val="BodyText"/>
              <w:jc w:val="center"/>
              <w:rPr>
                <w:sz w:val="22"/>
                <w:szCs w:val="22"/>
              </w:rPr>
            </w:pPr>
            <w:r w:rsidRPr="000D0CE4">
              <w:rPr>
                <w:sz w:val="22"/>
                <w:szCs w:val="22"/>
              </w:rPr>
              <w:t>1</w:t>
            </w:r>
          </w:p>
        </w:tc>
        <w:tc>
          <w:tcPr>
            <w:tcW w:w="547" w:type="dxa"/>
          </w:tcPr>
          <w:p w14:paraId="557BA74C" w14:textId="2B04DE7F" w:rsidR="00AE091D" w:rsidRPr="000D0CE4" w:rsidRDefault="00AE091D" w:rsidP="000D0CE4">
            <w:pPr>
              <w:pStyle w:val="BodyText"/>
              <w:jc w:val="center"/>
              <w:rPr>
                <w:sz w:val="22"/>
                <w:szCs w:val="22"/>
              </w:rPr>
            </w:pPr>
            <w:r w:rsidRPr="000D0CE4">
              <w:rPr>
                <w:sz w:val="22"/>
                <w:szCs w:val="22"/>
              </w:rPr>
              <w:t>2</w:t>
            </w:r>
          </w:p>
        </w:tc>
        <w:tc>
          <w:tcPr>
            <w:tcW w:w="799" w:type="dxa"/>
          </w:tcPr>
          <w:p w14:paraId="0C0007DF" w14:textId="3453BE0C" w:rsidR="00AE091D" w:rsidRPr="00366AA3" w:rsidRDefault="00AE091D" w:rsidP="006B036E">
            <w:pPr>
              <w:pStyle w:val="BodyText"/>
              <w:jc w:val="center"/>
              <w:rPr>
                <w:sz w:val="22"/>
                <w:szCs w:val="22"/>
              </w:rPr>
            </w:pPr>
            <w:r>
              <w:rPr>
                <w:sz w:val="22"/>
                <w:szCs w:val="22"/>
              </w:rPr>
              <w:t>S</w:t>
            </w:r>
            <w:r w:rsidRPr="002B4306">
              <w:rPr>
                <w:sz w:val="22"/>
                <w:szCs w:val="22"/>
                <w:vertAlign w:val="subscript"/>
              </w:rPr>
              <w:t>g</w:t>
            </w:r>
            <w:r w:rsidR="008D4757">
              <w:rPr>
                <w:sz w:val="22"/>
                <w:szCs w:val="22"/>
                <w:vertAlign w:val="subscript"/>
              </w:rPr>
              <w:t>2</w:t>
            </w:r>
          </w:p>
        </w:tc>
        <w:tc>
          <w:tcPr>
            <w:tcW w:w="818" w:type="dxa"/>
          </w:tcPr>
          <w:p w14:paraId="03CDEC20" w14:textId="2F87E8F0"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DE82F1E" w14:textId="46F61EB1" w:rsidR="00AE091D" w:rsidRPr="000D0CE4" w:rsidRDefault="000933FF" w:rsidP="000D0CE4">
            <w:pPr>
              <w:pStyle w:val="BodyText"/>
              <w:jc w:val="center"/>
              <w:rPr>
                <w:sz w:val="22"/>
                <w:szCs w:val="22"/>
              </w:rPr>
            </w:pPr>
            <w:r>
              <w:rPr>
                <w:sz w:val="22"/>
                <w:szCs w:val="22"/>
              </w:rPr>
              <w:t>NYI</w:t>
            </w:r>
          </w:p>
        </w:tc>
      </w:tr>
      <w:tr w:rsidR="00AE091D" w:rsidRPr="00366AA3" w14:paraId="79B53221" w14:textId="77777777" w:rsidTr="000D0CE4">
        <w:tc>
          <w:tcPr>
            <w:tcW w:w="4941" w:type="dxa"/>
          </w:tcPr>
          <w:p w14:paraId="7E6EEB76" w14:textId="1FF19ED5"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Pr="002B4306">
              <w:rPr>
                <w:sz w:val="22"/>
                <w:szCs w:val="22"/>
              </w:rPr>
              <w:t xml:space="preserve"> for 3 live n</w:t>
            </w:r>
            <w:r>
              <w:rPr>
                <w:sz w:val="22"/>
                <w:szCs w:val="22"/>
              </w:rPr>
              <w:t>eighbours</w:t>
            </w:r>
          </w:p>
        </w:tc>
        <w:tc>
          <w:tcPr>
            <w:tcW w:w="413" w:type="dxa"/>
          </w:tcPr>
          <w:p w14:paraId="004C0B14" w14:textId="64638BF5" w:rsidR="00AE091D" w:rsidRDefault="00AE091D" w:rsidP="006B036E">
            <w:pPr>
              <w:pStyle w:val="BodyText"/>
              <w:jc w:val="center"/>
              <w:rPr>
                <w:sz w:val="22"/>
                <w:szCs w:val="22"/>
              </w:rPr>
            </w:pPr>
            <w:r>
              <w:rPr>
                <w:sz w:val="22"/>
                <w:szCs w:val="22"/>
              </w:rPr>
              <w:t>6</w:t>
            </w:r>
          </w:p>
        </w:tc>
        <w:tc>
          <w:tcPr>
            <w:tcW w:w="532" w:type="dxa"/>
          </w:tcPr>
          <w:p w14:paraId="00519F77" w14:textId="5FFEB8FB" w:rsidR="00AE091D" w:rsidRPr="00366AA3" w:rsidRDefault="00AE091D" w:rsidP="006B036E">
            <w:pPr>
              <w:pStyle w:val="BodyText"/>
              <w:jc w:val="center"/>
              <w:rPr>
                <w:sz w:val="22"/>
                <w:szCs w:val="22"/>
              </w:rPr>
            </w:pPr>
            <w:r>
              <w:rPr>
                <w:sz w:val="22"/>
                <w:szCs w:val="22"/>
              </w:rPr>
              <w:t>1</w:t>
            </w:r>
          </w:p>
        </w:tc>
        <w:tc>
          <w:tcPr>
            <w:tcW w:w="547" w:type="dxa"/>
          </w:tcPr>
          <w:p w14:paraId="565F3740" w14:textId="2EB56CEC" w:rsidR="00AE091D" w:rsidRPr="00366AA3" w:rsidRDefault="00AE091D" w:rsidP="006B036E">
            <w:pPr>
              <w:pStyle w:val="BodyText"/>
              <w:jc w:val="center"/>
              <w:rPr>
                <w:sz w:val="22"/>
                <w:szCs w:val="22"/>
              </w:rPr>
            </w:pPr>
            <w:r>
              <w:rPr>
                <w:sz w:val="22"/>
                <w:szCs w:val="22"/>
              </w:rPr>
              <w:t>3</w:t>
            </w:r>
          </w:p>
        </w:tc>
        <w:tc>
          <w:tcPr>
            <w:tcW w:w="799" w:type="dxa"/>
          </w:tcPr>
          <w:p w14:paraId="7E9EA568" w14:textId="0BAEA60F"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3</w:t>
            </w:r>
          </w:p>
        </w:tc>
        <w:tc>
          <w:tcPr>
            <w:tcW w:w="818" w:type="dxa"/>
          </w:tcPr>
          <w:p w14:paraId="1DD7821C" w14:textId="783AB0D4"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6FA7214B" w14:textId="6D8C6285"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1238282D" w14:textId="77777777" w:rsidTr="000D0CE4">
        <w:tc>
          <w:tcPr>
            <w:tcW w:w="4941" w:type="dxa"/>
          </w:tcPr>
          <w:p w14:paraId="37510DCE" w14:textId="5B00C473" w:rsidR="00AE091D" w:rsidRPr="00366AA3" w:rsidRDefault="00AE091D" w:rsidP="006B036E">
            <w:pPr>
              <w:pStyle w:val="BodyText"/>
              <w:rPr>
                <w:sz w:val="22"/>
                <w:szCs w:val="22"/>
              </w:rPr>
            </w:pPr>
            <w:r w:rsidRPr="002B4306">
              <w:rPr>
                <w:sz w:val="22"/>
                <w:szCs w:val="22"/>
              </w:rPr>
              <w:t xml:space="preserve">enforce </w:t>
            </w:r>
            <w:r>
              <w:rPr>
                <w:sz w:val="22"/>
                <w:szCs w:val="22"/>
              </w:rPr>
              <w:t>survival</w:t>
            </w:r>
            <w:r w:rsidR="006F44AA">
              <w:rPr>
                <w:sz w:val="22"/>
                <w:szCs w:val="22"/>
              </w:rPr>
              <w:t xml:space="preserve"> </w:t>
            </w:r>
            <w:r w:rsidRPr="002B4306">
              <w:rPr>
                <w:sz w:val="22"/>
                <w:szCs w:val="22"/>
              </w:rPr>
              <w:t xml:space="preserve">for </w:t>
            </w:r>
            <w:r>
              <w:rPr>
                <w:sz w:val="22"/>
                <w:szCs w:val="22"/>
              </w:rPr>
              <w:t>2</w:t>
            </w:r>
            <w:r w:rsidRPr="002B4306">
              <w:rPr>
                <w:sz w:val="22"/>
                <w:szCs w:val="22"/>
              </w:rPr>
              <w:t xml:space="preserve"> live n</w:t>
            </w:r>
            <w:r>
              <w:rPr>
                <w:sz w:val="22"/>
                <w:szCs w:val="22"/>
              </w:rPr>
              <w:t>eighbours</w:t>
            </w:r>
          </w:p>
        </w:tc>
        <w:tc>
          <w:tcPr>
            <w:tcW w:w="413" w:type="dxa"/>
          </w:tcPr>
          <w:p w14:paraId="3B8B6E61" w14:textId="59FD2845" w:rsidR="00AE091D" w:rsidRDefault="00AE091D" w:rsidP="006B036E">
            <w:pPr>
              <w:pStyle w:val="BodyText"/>
              <w:jc w:val="center"/>
              <w:rPr>
                <w:sz w:val="22"/>
                <w:szCs w:val="22"/>
              </w:rPr>
            </w:pPr>
            <w:r>
              <w:rPr>
                <w:sz w:val="22"/>
                <w:szCs w:val="22"/>
              </w:rPr>
              <w:t>7</w:t>
            </w:r>
          </w:p>
        </w:tc>
        <w:tc>
          <w:tcPr>
            <w:tcW w:w="532" w:type="dxa"/>
          </w:tcPr>
          <w:p w14:paraId="6F165135" w14:textId="4A0B4DD3" w:rsidR="00AE091D" w:rsidRPr="00366AA3" w:rsidRDefault="00AE091D" w:rsidP="006B036E">
            <w:pPr>
              <w:pStyle w:val="BodyText"/>
              <w:jc w:val="center"/>
              <w:rPr>
                <w:sz w:val="22"/>
                <w:szCs w:val="22"/>
              </w:rPr>
            </w:pPr>
            <w:r>
              <w:rPr>
                <w:sz w:val="22"/>
                <w:szCs w:val="22"/>
              </w:rPr>
              <w:t>1</w:t>
            </w:r>
          </w:p>
        </w:tc>
        <w:tc>
          <w:tcPr>
            <w:tcW w:w="547" w:type="dxa"/>
          </w:tcPr>
          <w:p w14:paraId="46365384" w14:textId="01206857" w:rsidR="00AE091D" w:rsidRPr="00366AA3" w:rsidRDefault="00AE091D" w:rsidP="006B036E">
            <w:pPr>
              <w:pStyle w:val="BodyText"/>
              <w:jc w:val="center"/>
              <w:rPr>
                <w:sz w:val="22"/>
                <w:szCs w:val="22"/>
              </w:rPr>
            </w:pPr>
            <w:r>
              <w:rPr>
                <w:sz w:val="22"/>
                <w:szCs w:val="22"/>
              </w:rPr>
              <w:t>2</w:t>
            </w:r>
          </w:p>
        </w:tc>
        <w:tc>
          <w:tcPr>
            <w:tcW w:w="799" w:type="dxa"/>
          </w:tcPr>
          <w:p w14:paraId="54F9E6FD" w14:textId="46253CCE" w:rsidR="00AE091D" w:rsidRPr="002B4306" w:rsidRDefault="00AE091D" w:rsidP="006B036E">
            <w:pPr>
              <w:pStyle w:val="BodyText"/>
              <w:jc w:val="center"/>
              <w:rPr>
                <w:sz w:val="22"/>
                <w:szCs w:val="22"/>
              </w:rPr>
            </w:pPr>
            <w:r>
              <w:rPr>
                <w:sz w:val="22"/>
                <w:szCs w:val="22"/>
              </w:rPr>
              <w:t>S</w:t>
            </w:r>
            <w:r>
              <w:rPr>
                <w:sz w:val="22"/>
                <w:szCs w:val="22"/>
                <w:vertAlign w:val="subscript"/>
              </w:rPr>
              <w:t>f</w:t>
            </w:r>
            <w:r w:rsidR="008D4757">
              <w:rPr>
                <w:sz w:val="22"/>
                <w:szCs w:val="22"/>
                <w:vertAlign w:val="subscript"/>
              </w:rPr>
              <w:t>2</w:t>
            </w:r>
          </w:p>
        </w:tc>
        <w:tc>
          <w:tcPr>
            <w:tcW w:w="818" w:type="dxa"/>
          </w:tcPr>
          <w:p w14:paraId="2D2ED322" w14:textId="273C724E" w:rsidR="00AE091D" w:rsidRPr="00366AA3" w:rsidRDefault="00AE091D" w:rsidP="006B036E">
            <w:pPr>
              <w:pStyle w:val="BodyText"/>
              <w:jc w:val="center"/>
              <w:rPr>
                <w:sz w:val="22"/>
                <w:szCs w:val="22"/>
              </w:rPr>
            </w:pPr>
            <w:r w:rsidRPr="002B4306">
              <w:rPr>
                <w:sz w:val="22"/>
                <w:szCs w:val="22"/>
              </w:rPr>
              <w:sym w:font="Wingdings" w:char="F0FC"/>
            </w:r>
          </w:p>
        </w:tc>
        <w:tc>
          <w:tcPr>
            <w:tcW w:w="823" w:type="dxa"/>
          </w:tcPr>
          <w:p w14:paraId="78669391" w14:textId="4A03F341" w:rsidR="00AE091D" w:rsidRPr="00366AA3" w:rsidRDefault="00AE091D" w:rsidP="006B036E">
            <w:pPr>
              <w:pStyle w:val="BodyText"/>
              <w:jc w:val="center"/>
              <w:rPr>
                <w:sz w:val="22"/>
                <w:szCs w:val="22"/>
              </w:rPr>
            </w:pPr>
            <w:r w:rsidRPr="002B4306">
              <w:rPr>
                <w:sz w:val="22"/>
                <w:szCs w:val="22"/>
              </w:rPr>
              <w:sym w:font="Wingdings" w:char="F0FC"/>
            </w:r>
          </w:p>
        </w:tc>
      </w:tr>
      <w:tr w:rsidR="00AE091D" w:rsidRPr="00366AA3" w14:paraId="756DF8D7" w14:textId="683F8BB3" w:rsidTr="000D0CE4">
        <w:tc>
          <w:tcPr>
            <w:tcW w:w="4941" w:type="dxa"/>
          </w:tcPr>
          <w:p w14:paraId="6330F7C8" w14:textId="1B181AFD" w:rsidR="00AE091D" w:rsidRPr="000D0CE4" w:rsidRDefault="00AE091D" w:rsidP="000D0CE4">
            <w:pPr>
              <w:pStyle w:val="BodyText"/>
              <w:rPr>
                <w:sz w:val="22"/>
                <w:szCs w:val="22"/>
              </w:rPr>
            </w:pPr>
            <w:r w:rsidRPr="000D0CE4">
              <w:rPr>
                <w:sz w:val="22"/>
                <w:szCs w:val="22"/>
              </w:rPr>
              <w:t xml:space="preserve">birth overwrite for 3 live </w:t>
            </w:r>
            <w:r w:rsidRPr="002B4306">
              <w:rPr>
                <w:sz w:val="22"/>
                <w:szCs w:val="22"/>
              </w:rPr>
              <w:t>n</w:t>
            </w:r>
            <w:r>
              <w:rPr>
                <w:sz w:val="22"/>
                <w:szCs w:val="22"/>
              </w:rPr>
              <w:t>eighbours</w:t>
            </w:r>
          </w:p>
        </w:tc>
        <w:tc>
          <w:tcPr>
            <w:tcW w:w="413" w:type="dxa"/>
          </w:tcPr>
          <w:p w14:paraId="7DD24E95" w14:textId="6836F8BF" w:rsidR="00AE091D" w:rsidRPr="000D0CE4" w:rsidRDefault="00AE091D" w:rsidP="000D0CE4">
            <w:pPr>
              <w:pStyle w:val="BodyText"/>
              <w:jc w:val="center"/>
              <w:rPr>
                <w:sz w:val="22"/>
                <w:szCs w:val="22"/>
              </w:rPr>
            </w:pPr>
            <w:r>
              <w:rPr>
                <w:sz w:val="22"/>
                <w:szCs w:val="22"/>
              </w:rPr>
              <w:t>8</w:t>
            </w:r>
          </w:p>
        </w:tc>
        <w:tc>
          <w:tcPr>
            <w:tcW w:w="532" w:type="dxa"/>
          </w:tcPr>
          <w:p w14:paraId="689E92AA" w14:textId="55E6442D" w:rsidR="00AE091D" w:rsidRPr="000D0CE4" w:rsidRDefault="00AE091D" w:rsidP="000D0CE4">
            <w:pPr>
              <w:pStyle w:val="BodyText"/>
              <w:jc w:val="center"/>
              <w:rPr>
                <w:sz w:val="22"/>
                <w:szCs w:val="22"/>
              </w:rPr>
            </w:pPr>
            <w:r w:rsidRPr="000D0CE4">
              <w:rPr>
                <w:sz w:val="22"/>
                <w:szCs w:val="22"/>
              </w:rPr>
              <w:t>1</w:t>
            </w:r>
          </w:p>
        </w:tc>
        <w:tc>
          <w:tcPr>
            <w:tcW w:w="547" w:type="dxa"/>
          </w:tcPr>
          <w:p w14:paraId="266D69E3" w14:textId="74D8814E" w:rsidR="00AE091D" w:rsidRPr="000D0CE4" w:rsidRDefault="00AE091D" w:rsidP="000D0CE4">
            <w:pPr>
              <w:pStyle w:val="BodyText"/>
              <w:jc w:val="center"/>
              <w:rPr>
                <w:sz w:val="22"/>
                <w:szCs w:val="22"/>
              </w:rPr>
            </w:pPr>
            <w:r w:rsidRPr="000D0CE4">
              <w:rPr>
                <w:sz w:val="22"/>
                <w:szCs w:val="22"/>
              </w:rPr>
              <w:t>3</w:t>
            </w:r>
          </w:p>
        </w:tc>
        <w:tc>
          <w:tcPr>
            <w:tcW w:w="799" w:type="dxa"/>
          </w:tcPr>
          <w:p w14:paraId="5584B073" w14:textId="1D9A7CE3"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3</w:t>
            </w:r>
          </w:p>
        </w:tc>
        <w:tc>
          <w:tcPr>
            <w:tcW w:w="818" w:type="dxa"/>
          </w:tcPr>
          <w:p w14:paraId="4E83F30B" w14:textId="121F4AC9"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370FD513" w14:textId="1812F86C" w:rsidR="00AE091D" w:rsidRPr="000D0CE4" w:rsidRDefault="00AE091D" w:rsidP="000D0CE4">
            <w:pPr>
              <w:pStyle w:val="BodyText"/>
              <w:jc w:val="center"/>
              <w:rPr>
                <w:sz w:val="22"/>
                <w:szCs w:val="22"/>
              </w:rPr>
            </w:pPr>
            <w:r w:rsidRPr="000D0CE4">
              <w:rPr>
                <w:sz w:val="22"/>
                <w:szCs w:val="22"/>
              </w:rPr>
              <w:sym w:font="Wingdings" w:char="F0FC"/>
            </w:r>
          </w:p>
        </w:tc>
      </w:tr>
      <w:tr w:rsidR="00AE091D" w:rsidRPr="00366AA3" w14:paraId="29DAB5B9" w14:textId="564C222E" w:rsidTr="000D0CE4">
        <w:tc>
          <w:tcPr>
            <w:tcW w:w="4941" w:type="dxa"/>
          </w:tcPr>
          <w:p w14:paraId="16F04020" w14:textId="793E1FDD" w:rsidR="00AE091D" w:rsidRPr="000D0CE4" w:rsidRDefault="00AE091D" w:rsidP="000D0CE4">
            <w:pPr>
              <w:pStyle w:val="BodyText"/>
              <w:rPr>
                <w:sz w:val="22"/>
                <w:szCs w:val="22"/>
              </w:rPr>
            </w:pPr>
            <w:r w:rsidRPr="000D0CE4">
              <w:rPr>
                <w:sz w:val="22"/>
                <w:szCs w:val="22"/>
              </w:rPr>
              <w:t xml:space="preserve">birth overwrite for 2 live </w:t>
            </w:r>
            <w:r w:rsidRPr="002B4306">
              <w:rPr>
                <w:sz w:val="22"/>
                <w:szCs w:val="22"/>
              </w:rPr>
              <w:t>n</w:t>
            </w:r>
            <w:r>
              <w:rPr>
                <w:sz w:val="22"/>
                <w:szCs w:val="22"/>
              </w:rPr>
              <w:t>eighbours</w:t>
            </w:r>
          </w:p>
        </w:tc>
        <w:tc>
          <w:tcPr>
            <w:tcW w:w="413" w:type="dxa"/>
          </w:tcPr>
          <w:p w14:paraId="72CF0B36" w14:textId="15B2BDD3" w:rsidR="00AE091D" w:rsidRPr="000D0CE4" w:rsidRDefault="00AE091D" w:rsidP="000D0CE4">
            <w:pPr>
              <w:pStyle w:val="BodyText"/>
              <w:jc w:val="center"/>
              <w:rPr>
                <w:sz w:val="22"/>
                <w:szCs w:val="22"/>
              </w:rPr>
            </w:pPr>
            <w:r>
              <w:rPr>
                <w:sz w:val="22"/>
                <w:szCs w:val="22"/>
              </w:rPr>
              <w:t>9</w:t>
            </w:r>
          </w:p>
        </w:tc>
        <w:tc>
          <w:tcPr>
            <w:tcW w:w="532" w:type="dxa"/>
          </w:tcPr>
          <w:p w14:paraId="19D8D462" w14:textId="081D9AFA" w:rsidR="00AE091D" w:rsidRPr="000D0CE4" w:rsidRDefault="00AE091D" w:rsidP="000D0CE4">
            <w:pPr>
              <w:pStyle w:val="BodyText"/>
              <w:jc w:val="center"/>
              <w:rPr>
                <w:sz w:val="22"/>
                <w:szCs w:val="22"/>
              </w:rPr>
            </w:pPr>
            <w:r w:rsidRPr="000D0CE4">
              <w:rPr>
                <w:sz w:val="22"/>
                <w:szCs w:val="22"/>
              </w:rPr>
              <w:t>1</w:t>
            </w:r>
          </w:p>
        </w:tc>
        <w:tc>
          <w:tcPr>
            <w:tcW w:w="547" w:type="dxa"/>
          </w:tcPr>
          <w:p w14:paraId="2E587564" w14:textId="30E57F01" w:rsidR="00AE091D" w:rsidRPr="000D0CE4" w:rsidRDefault="00AE091D" w:rsidP="000D0CE4">
            <w:pPr>
              <w:pStyle w:val="BodyText"/>
              <w:jc w:val="center"/>
              <w:rPr>
                <w:sz w:val="22"/>
                <w:szCs w:val="22"/>
              </w:rPr>
            </w:pPr>
            <w:r w:rsidRPr="000D0CE4">
              <w:rPr>
                <w:sz w:val="22"/>
                <w:szCs w:val="22"/>
              </w:rPr>
              <w:t>2</w:t>
            </w:r>
          </w:p>
        </w:tc>
        <w:tc>
          <w:tcPr>
            <w:tcW w:w="799" w:type="dxa"/>
          </w:tcPr>
          <w:p w14:paraId="572EB17E" w14:textId="4AB5BFF8" w:rsidR="00AE091D" w:rsidRPr="00366AA3" w:rsidRDefault="00AE091D" w:rsidP="006B036E">
            <w:pPr>
              <w:pStyle w:val="BodyText"/>
              <w:jc w:val="center"/>
              <w:rPr>
                <w:sz w:val="22"/>
                <w:szCs w:val="22"/>
              </w:rPr>
            </w:pPr>
            <w:r>
              <w:rPr>
                <w:sz w:val="22"/>
                <w:szCs w:val="22"/>
              </w:rPr>
              <w:t>O</w:t>
            </w:r>
            <w:r w:rsidR="008D4757" w:rsidRPr="000D0CE4">
              <w:rPr>
                <w:sz w:val="22"/>
                <w:szCs w:val="22"/>
                <w:vertAlign w:val="subscript"/>
              </w:rPr>
              <w:t>2</w:t>
            </w:r>
          </w:p>
        </w:tc>
        <w:tc>
          <w:tcPr>
            <w:tcW w:w="818" w:type="dxa"/>
          </w:tcPr>
          <w:p w14:paraId="129C433D" w14:textId="5E7204CA" w:rsidR="00AE091D" w:rsidRPr="000D0CE4" w:rsidRDefault="00AE091D" w:rsidP="000D0CE4">
            <w:pPr>
              <w:pStyle w:val="BodyText"/>
              <w:jc w:val="center"/>
              <w:rPr>
                <w:sz w:val="22"/>
                <w:szCs w:val="22"/>
              </w:rPr>
            </w:pPr>
            <w:r w:rsidRPr="000D0CE4">
              <w:rPr>
                <w:sz w:val="22"/>
                <w:szCs w:val="22"/>
              </w:rPr>
              <w:sym w:font="Wingdings" w:char="F0FC"/>
            </w:r>
          </w:p>
        </w:tc>
        <w:tc>
          <w:tcPr>
            <w:tcW w:w="823" w:type="dxa"/>
          </w:tcPr>
          <w:p w14:paraId="0FCC40B2" w14:textId="0B103D4A" w:rsidR="00AE091D" w:rsidRPr="000D0CE4" w:rsidRDefault="00AE091D" w:rsidP="000D0CE4">
            <w:pPr>
              <w:pStyle w:val="BodyText"/>
              <w:jc w:val="center"/>
              <w:rPr>
                <w:sz w:val="22"/>
                <w:szCs w:val="22"/>
              </w:rPr>
            </w:pPr>
            <w:r w:rsidRPr="000D0CE4">
              <w:rPr>
                <w:sz w:val="22"/>
                <w:szCs w:val="22"/>
              </w:rPr>
              <w:sym w:font="Wingdings" w:char="F0FC"/>
            </w:r>
          </w:p>
        </w:tc>
      </w:tr>
    </w:tbl>
    <w:p w14:paraId="3B0E6318" w14:textId="77777777" w:rsidR="006E4AAC" w:rsidRPr="000D0CE4" w:rsidRDefault="006E4AAC" w:rsidP="000D0CE4">
      <w:pPr>
        <w:jc w:val="center"/>
        <w:rPr>
          <w:sz w:val="22"/>
          <w:szCs w:val="22"/>
        </w:rPr>
      </w:pPr>
    </w:p>
    <w:tbl>
      <w:tblPr>
        <w:tblStyle w:val="TableGrid"/>
        <w:tblW w:w="8873" w:type="dxa"/>
        <w:tblInd w:w="137" w:type="dxa"/>
        <w:tblLook w:val="04A0" w:firstRow="1" w:lastRow="0" w:firstColumn="1" w:lastColumn="0" w:noHBand="0" w:noVBand="1"/>
      </w:tblPr>
      <w:tblGrid>
        <w:gridCol w:w="4882"/>
        <w:gridCol w:w="501"/>
        <w:gridCol w:w="524"/>
        <w:gridCol w:w="524"/>
        <w:gridCol w:w="798"/>
        <w:gridCol w:w="863"/>
        <w:gridCol w:w="781"/>
      </w:tblGrid>
      <w:tr w:rsidR="000933FF" w:rsidRPr="00366AA3" w14:paraId="3E56183F" w14:textId="34E6E4F2" w:rsidTr="000D0CE4">
        <w:tc>
          <w:tcPr>
            <w:tcW w:w="4882" w:type="dxa"/>
          </w:tcPr>
          <w:p w14:paraId="467A3181" w14:textId="78D54524" w:rsidR="000933FF" w:rsidRPr="000D0CE4" w:rsidRDefault="000933FF" w:rsidP="000D0CE4">
            <w:pPr>
              <w:pStyle w:val="BodyText"/>
              <w:rPr>
                <w:sz w:val="22"/>
                <w:szCs w:val="22"/>
              </w:rPr>
            </w:pPr>
            <w:r w:rsidRPr="000D0CE4">
              <w:rPr>
                <w:sz w:val="22"/>
                <w:szCs w:val="22"/>
              </w:rPr>
              <w:t>enforce GoL rule if last rule was non GoL rule</w:t>
            </w:r>
          </w:p>
        </w:tc>
        <w:tc>
          <w:tcPr>
            <w:tcW w:w="501" w:type="dxa"/>
          </w:tcPr>
          <w:p w14:paraId="445391A0" w14:textId="18BEF17C" w:rsidR="000933FF" w:rsidRPr="000D0CE4" w:rsidRDefault="000933FF" w:rsidP="000D0CE4">
            <w:pPr>
              <w:pStyle w:val="BodyText"/>
              <w:jc w:val="center"/>
              <w:rPr>
                <w:sz w:val="22"/>
                <w:szCs w:val="22"/>
              </w:rPr>
            </w:pPr>
            <w:r>
              <w:rPr>
                <w:sz w:val="22"/>
                <w:szCs w:val="22"/>
              </w:rPr>
              <w:t>10</w:t>
            </w:r>
          </w:p>
        </w:tc>
        <w:tc>
          <w:tcPr>
            <w:tcW w:w="524" w:type="dxa"/>
          </w:tcPr>
          <w:p w14:paraId="58C9FDA6" w14:textId="3551B256" w:rsidR="000933FF" w:rsidRPr="000D0CE4" w:rsidRDefault="000933FF" w:rsidP="000D0CE4">
            <w:pPr>
              <w:pStyle w:val="BodyText"/>
              <w:jc w:val="center"/>
              <w:rPr>
                <w:sz w:val="22"/>
                <w:szCs w:val="22"/>
              </w:rPr>
            </w:pPr>
            <w:r w:rsidRPr="000D0CE4">
              <w:rPr>
                <w:sz w:val="22"/>
                <w:szCs w:val="22"/>
              </w:rPr>
              <w:t>0/1</w:t>
            </w:r>
          </w:p>
        </w:tc>
        <w:tc>
          <w:tcPr>
            <w:tcW w:w="524" w:type="dxa"/>
          </w:tcPr>
          <w:p w14:paraId="5814B6B3" w14:textId="077CC326" w:rsidR="000933FF" w:rsidRPr="000D0CE4" w:rsidRDefault="000933FF" w:rsidP="000D0CE4">
            <w:pPr>
              <w:pStyle w:val="BodyText"/>
              <w:jc w:val="center"/>
              <w:rPr>
                <w:sz w:val="22"/>
                <w:szCs w:val="22"/>
              </w:rPr>
            </w:pPr>
            <w:r w:rsidRPr="000D0CE4">
              <w:rPr>
                <w:sz w:val="22"/>
                <w:szCs w:val="22"/>
              </w:rPr>
              <w:t>2/3</w:t>
            </w:r>
          </w:p>
        </w:tc>
        <w:tc>
          <w:tcPr>
            <w:tcW w:w="798" w:type="dxa"/>
          </w:tcPr>
          <w:p w14:paraId="754E66F1" w14:textId="7637DA37" w:rsidR="000933FF" w:rsidRPr="00366AA3" w:rsidRDefault="000933FF" w:rsidP="006B036E">
            <w:pPr>
              <w:pStyle w:val="BodyText"/>
              <w:jc w:val="center"/>
              <w:rPr>
                <w:sz w:val="22"/>
                <w:szCs w:val="22"/>
              </w:rPr>
            </w:pPr>
            <w:proofErr w:type="spellStart"/>
            <w:r>
              <w:rPr>
                <w:sz w:val="22"/>
                <w:szCs w:val="22"/>
              </w:rPr>
              <w:t>N</w:t>
            </w:r>
            <w:r w:rsidRPr="000D0CE4">
              <w:rPr>
                <w:sz w:val="22"/>
                <w:szCs w:val="22"/>
                <w:vertAlign w:val="subscript"/>
              </w:rPr>
              <w:t>r</w:t>
            </w:r>
            <w:proofErr w:type="spellEnd"/>
          </w:p>
        </w:tc>
        <w:tc>
          <w:tcPr>
            <w:tcW w:w="863" w:type="dxa"/>
          </w:tcPr>
          <w:p w14:paraId="2DB1D25C" w14:textId="76DC1CEB"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19DFEB64" w14:textId="7B8582E0" w:rsidR="000933FF" w:rsidRPr="000D0CE4" w:rsidRDefault="000933FF" w:rsidP="000D0CE4">
            <w:pPr>
              <w:pStyle w:val="BodyText"/>
              <w:jc w:val="center"/>
              <w:rPr>
                <w:sz w:val="22"/>
                <w:szCs w:val="22"/>
              </w:rPr>
            </w:pPr>
            <w:r w:rsidRPr="000D0CE4">
              <w:rPr>
                <w:sz w:val="22"/>
                <w:szCs w:val="22"/>
              </w:rPr>
              <w:sym w:font="Wingdings" w:char="F0FC"/>
            </w:r>
          </w:p>
        </w:tc>
      </w:tr>
      <w:tr w:rsidR="000933FF" w:rsidRPr="00366AA3" w14:paraId="3C3F9F83" w14:textId="77777777" w:rsidTr="000D0CE4">
        <w:tc>
          <w:tcPr>
            <w:tcW w:w="4882" w:type="dxa"/>
          </w:tcPr>
          <w:p w14:paraId="06EAD59C" w14:textId="036AEBDF" w:rsidR="000933FF" w:rsidRPr="000D0CE4" w:rsidRDefault="000933FF" w:rsidP="000D0CE4">
            <w:pPr>
              <w:pStyle w:val="BodyText"/>
              <w:rPr>
                <w:sz w:val="22"/>
                <w:szCs w:val="22"/>
              </w:rPr>
            </w:pPr>
            <w:r w:rsidRPr="000D0CE4">
              <w:rPr>
                <w:sz w:val="22"/>
                <w:szCs w:val="22"/>
              </w:rPr>
              <w:t>enforce GoL rule if last state change was performed by non GoL rule</w:t>
            </w:r>
          </w:p>
        </w:tc>
        <w:tc>
          <w:tcPr>
            <w:tcW w:w="501" w:type="dxa"/>
          </w:tcPr>
          <w:p w14:paraId="749A0064" w14:textId="1934B98F" w:rsidR="000933FF" w:rsidRPr="000D0CE4" w:rsidRDefault="000933FF" w:rsidP="000D0CE4">
            <w:pPr>
              <w:pStyle w:val="BodyText"/>
              <w:jc w:val="center"/>
              <w:rPr>
                <w:sz w:val="22"/>
                <w:szCs w:val="22"/>
              </w:rPr>
            </w:pPr>
            <w:r>
              <w:rPr>
                <w:sz w:val="22"/>
                <w:szCs w:val="22"/>
              </w:rPr>
              <w:t>11</w:t>
            </w:r>
          </w:p>
        </w:tc>
        <w:tc>
          <w:tcPr>
            <w:tcW w:w="524" w:type="dxa"/>
          </w:tcPr>
          <w:p w14:paraId="7A1186D4" w14:textId="7F9E59D9" w:rsidR="000933FF" w:rsidRPr="000D0CE4" w:rsidRDefault="000933FF" w:rsidP="000D0CE4">
            <w:pPr>
              <w:pStyle w:val="BodyText"/>
              <w:jc w:val="center"/>
              <w:rPr>
                <w:sz w:val="22"/>
                <w:szCs w:val="22"/>
              </w:rPr>
            </w:pPr>
            <w:r w:rsidRPr="000D0CE4">
              <w:rPr>
                <w:sz w:val="22"/>
                <w:szCs w:val="22"/>
              </w:rPr>
              <w:t>0/1</w:t>
            </w:r>
          </w:p>
        </w:tc>
        <w:tc>
          <w:tcPr>
            <w:tcW w:w="524" w:type="dxa"/>
          </w:tcPr>
          <w:p w14:paraId="0D6E65F6" w14:textId="78E9C3ED" w:rsidR="000933FF" w:rsidRPr="000D0CE4" w:rsidRDefault="000933FF" w:rsidP="000D0CE4">
            <w:pPr>
              <w:pStyle w:val="BodyText"/>
              <w:jc w:val="center"/>
              <w:rPr>
                <w:sz w:val="22"/>
                <w:szCs w:val="22"/>
              </w:rPr>
            </w:pPr>
            <w:r w:rsidRPr="000D0CE4">
              <w:rPr>
                <w:sz w:val="22"/>
                <w:szCs w:val="22"/>
              </w:rPr>
              <w:t>2/3</w:t>
            </w:r>
          </w:p>
        </w:tc>
        <w:tc>
          <w:tcPr>
            <w:tcW w:w="798" w:type="dxa"/>
          </w:tcPr>
          <w:p w14:paraId="5BF1DF72" w14:textId="0C46A8DD" w:rsidR="000933FF" w:rsidRPr="00366AA3" w:rsidRDefault="000933FF" w:rsidP="006B036E">
            <w:pPr>
              <w:pStyle w:val="BodyText"/>
              <w:jc w:val="center"/>
              <w:rPr>
                <w:sz w:val="22"/>
                <w:szCs w:val="22"/>
              </w:rPr>
            </w:pPr>
            <w:r>
              <w:rPr>
                <w:sz w:val="22"/>
                <w:szCs w:val="22"/>
              </w:rPr>
              <w:t>N</w:t>
            </w:r>
            <w:r>
              <w:rPr>
                <w:sz w:val="22"/>
                <w:szCs w:val="22"/>
                <w:vertAlign w:val="subscript"/>
              </w:rPr>
              <w:t>s</w:t>
            </w:r>
          </w:p>
        </w:tc>
        <w:tc>
          <w:tcPr>
            <w:tcW w:w="863" w:type="dxa"/>
          </w:tcPr>
          <w:p w14:paraId="5F4A340E" w14:textId="5BD02A41" w:rsidR="000933FF" w:rsidRPr="000D0CE4" w:rsidRDefault="000933FF" w:rsidP="000D0CE4">
            <w:pPr>
              <w:pStyle w:val="BodyText"/>
              <w:jc w:val="center"/>
              <w:rPr>
                <w:sz w:val="22"/>
                <w:szCs w:val="22"/>
              </w:rPr>
            </w:pPr>
            <w:r w:rsidRPr="000D0CE4">
              <w:rPr>
                <w:sz w:val="22"/>
                <w:szCs w:val="22"/>
              </w:rPr>
              <w:sym w:font="Wingdings" w:char="F0FC"/>
            </w:r>
          </w:p>
        </w:tc>
        <w:tc>
          <w:tcPr>
            <w:tcW w:w="781" w:type="dxa"/>
          </w:tcPr>
          <w:p w14:paraId="3CBBE4F0" w14:textId="70161CEC" w:rsidR="000933FF" w:rsidRPr="000D0CE4" w:rsidRDefault="000933FF" w:rsidP="000D0CE4">
            <w:pPr>
              <w:pStyle w:val="BodyText"/>
              <w:jc w:val="center"/>
              <w:rPr>
                <w:sz w:val="22"/>
                <w:szCs w:val="22"/>
              </w:rPr>
            </w:pPr>
            <w:r w:rsidRPr="000D0CE4">
              <w:rPr>
                <w:sz w:val="22"/>
                <w:szCs w:val="22"/>
              </w:rPr>
              <w:sym w:font="Wingdings" w:char="F0FC"/>
            </w:r>
          </w:p>
        </w:tc>
      </w:tr>
    </w:tbl>
    <w:p w14:paraId="7B0C538F" w14:textId="77777777" w:rsidR="00B44D5B" w:rsidRPr="00777AD5" w:rsidRDefault="00B44D5B" w:rsidP="000D0CE4">
      <w:pPr>
        <w:pStyle w:val="BodyText"/>
        <w:jc w:val="center"/>
      </w:pPr>
    </w:p>
    <w:p w14:paraId="062B0A6C" w14:textId="7E543BB8" w:rsidR="00AA1340" w:rsidRPr="000D0CE4" w:rsidRDefault="00366AA3" w:rsidP="000D0CE4">
      <w:pPr>
        <w:pStyle w:val="Caption"/>
        <w:jc w:val="both"/>
      </w:pPr>
      <w:bookmarkStart w:id="2" w:name="_Ref532398190"/>
      <w:r>
        <w:t xml:space="preserve">Table </w:t>
      </w:r>
      <w:r w:rsidR="00DA3EF8">
        <w:rPr>
          <w:noProof/>
        </w:rPr>
        <w:fldChar w:fldCharType="begin"/>
      </w:r>
      <w:r w:rsidR="00DA3EF8">
        <w:rPr>
          <w:noProof/>
        </w:rPr>
        <w:instrText xml:space="preserve"> SEQ Table \* ARABIC </w:instrText>
      </w:r>
      <w:r w:rsidR="00DA3EF8">
        <w:rPr>
          <w:noProof/>
        </w:rPr>
        <w:fldChar w:fldCharType="separate"/>
      </w:r>
      <w:r>
        <w:rPr>
          <w:noProof/>
        </w:rPr>
        <w:t>1</w:t>
      </w:r>
      <w:r w:rsidR="00DA3EF8">
        <w:rPr>
          <w:noProof/>
        </w:rPr>
        <w:fldChar w:fldCharType="end"/>
      </w:r>
      <w:bookmarkEnd w:id="2"/>
      <w:r>
        <w:t xml:space="preserve"> Options for the control of Genetic GoL restricted to 2 or 3 live neighbours.</w:t>
      </w:r>
      <w:r w:rsidR="00BE03F3">
        <w:t xml:space="preserve"> </w:t>
      </w:r>
      <w:r w:rsidR="009F20C6">
        <w:rPr>
          <w:i w:val="0"/>
        </w:rPr>
        <w:t xml:space="preserve">The </w:t>
      </w:r>
      <w:r w:rsidR="002C18C4">
        <w:rPr>
          <w:i w:val="0"/>
        </w:rPr>
        <w:t xml:space="preserve">first </w:t>
      </w:r>
      <w:r w:rsidR="009F20C6">
        <w:rPr>
          <w:i w:val="0"/>
        </w:rPr>
        <w:t>column of the table record</w:t>
      </w:r>
      <w:r w:rsidR="002C18C4">
        <w:rPr>
          <w:i w:val="0"/>
        </w:rPr>
        <w:t>s</w:t>
      </w:r>
      <w:r w:rsidR="009F20C6">
        <w:rPr>
          <w:i w:val="0"/>
        </w:rPr>
        <w:t xml:space="preserve"> the transition processes </w:t>
      </w:r>
      <w:r w:rsidR="002C18C4">
        <w:rPr>
          <w:i w:val="0"/>
        </w:rPr>
        <w:t xml:space="preserve">extending the GoL rules. </w:t>
      </w:r>
      <w:r w:rsidR="00BE03F3">
        <w:rPr>
          <w:i w:val="0"/>
        </w:rPr>
        <w:t xml:space="preserve">Of the 4096 options opened up by this table, only 9/16 </w:t>
      </w:r>
      <w:r w:rsidR="00BE03F3" w:rsidRPr="000D0CE4">
        <w:t>i.e.</w:t>
      </w:r>
      <w:r w:rsidR="00BE03F3">
        <w:rPr>
          <w:i w:val="0"/>
        </w:rPr>
        <w:t xml:space="preserve"> 2304 of them are distinct because only 3/4 of the selective/enforced survival options are distinct.</w:t>
      </w:r>
      <w:r w:rsidR="002C18C4">
        <w:rPr>
          <w:i w:val="0"/>
        </w:rPr>
        <w:t xml:space="preserve"> The remaining columns consist of an index number </w:t>
      </w:r>
      <w:proofErr w:type="spellStart"/>
      <w:r w:rsidR="002C18C4">
        <w:rPr>
          <w:i w:val="0"/>
        </w:rPr>
        <w:t>nr</w:t>
      </w:r>
      <w:proofErr w:type="spellEnd"/>
      <w:r w:rsidR="002C18C4">
        <w:rPr>
          <w:i w:val="0"/>
        </w:rPr>
        <w:t xml:space="preserve">, the central cell state c to which the transition applies, the sum of live </w:t>
      </w:r>
      <w:proofErr w:type="gramStart"/>
      <w:r w:rsidR="002C18C4">
        <w:rPr>
          <w:i w:val="0"/>
        </w:rPr>
        <w:t>neighbours</w:t>
      </w:r>
      <w:proofErr w:type="gramEnd"/>
      <w:r w:rsidR="002C18C4">
        <w:rPr>
          <w:i w:val="0"/>
        </w:rPr>
        <w:t xml:space="preserve"> value s, the transition notation where S and B stand for survival and birth and the subscripts g and f for genetic and enforced, and the software realization of the two optional yes/no or 1/0 values of these transition processes.</w:t>
      </w:r>
    </w:p>
    <w:p w14:paraId="2D4A4D70" w14:textId="39C51A09" w:rsidR="0014605C" w:rsidRDefault="0014605C" w:rsidP="0014605C">
      <w:pPr>
        <w:pStyle w:val="Heading3"/>
      </w:pPr>
      <w:r w:rsidRPr="0014605C">
        <w:t xml:space="preserve">Genetically selective birth/survival and choice of ancestor </w:t>
      </w:r>
    </w:p>
    <w:p w14:paraId="489A9FE9" w14:textId="77777777" w:rsidR="00537051" w:rsidRDefault="002C18C4" w:rsidP="00E546A4">
      <w:pPr>
        <w:jc w:val="both"/>
      </w:pPr>
      <w:r>
        <w:t xml:space="preserve">We shall return to the genetic extension of the unmodified GoL shortly, but it is convenient to first consider the simpler process of birth involving only two individual genes. Since the simplest hyperactive modification to the GoL involves the additional B2 birth process, we begin the structural analysis of the genetic extension with this simplest case of two live neighbour birth. </w:t>
      </w:r>
      <w:r w:rsidR="00E546A4">
        <w:t xml:space="preserve">Even in this simple case there are still several decisions to be made associated with the choice of ancestor, even after the choices in </w:t>
      </w:r>
      <w:r w:rsidR="00E546A4">
        <w:fldChar w:fldCharType="begin"/>
      </w:r>
      <w:r w:rsidR="00E546A4">
        <w:instrText xml:space="preserve"> REF _Ref532398190 \h </w:instrText>
      </w:r>
      <w:r w:rsidR="00E546A4">
        <w:fldChar w:fldCharType="separate"/>
      </w:r>
      <w:r w:rsidR="00E546A4">
        <w:t xml:space="preserve">Table </w:t>
      </w:r>
      <w:r w:rsidR="00E546A4">
        <w:rPr>
          <w:noProof/>
        </w:rPr>
        <w:t>1</w:t>
      </w:r>
      <w:r w:rsidR="00E546A4">
        <w:fldChar w:fldCharType="end"/>
      </w:r>
      <w:r>
        <w:t xml:space="preserve"> </w:t>
      </w:r>
      <w:r w:rsidR="00E546A4">
        <w:t xml:space="preserve"> have been made. </w:t>
      </w:r>
    </w:p>
    <w:p w14:paraId="5DFC3EF7" w14:textId="77777777" w:rsidR="00537051" w:rsidRDefault="00537051" w:rsidP="00E546A4">
      <w:pPr>
        <w:jc w:val="both"/>
      </w:pPr>
    </w:p>
    <w:p w14:paraId="6BCAE477" w14:textId="479614BC" w:rsidR="00B67E02" w:rsidRDefault="00E546A4" w:rsidP="00E546A4">
      <w:pPr>
        <w:jc w:val="both"/>
      </w:pPr>
      <w:r>
        <w:t>Fundamental</w:t>
      </w:r>
      <w:r w:rsidR="00B016E1">
        <w:t>ly,</w:t>
      </w:r>
      <w:r>
        <w:t xml:space="preserve"> models of selection distinguish two </w:t>
      </w:r>
      <w:r w:rsidR="00B016E1">
        <w:t>mod</w:t>
      </w:r>
      <w:r>
        <w:t>es of selection</w:t>
      </w:r>
      <w:r w:rsidR="00537051">
        <w:t>:</w:t>
      </w:r>
    </w:p>
    <w:p w14:paraId="7853736C" w14:textId="4857AC6B" w:rsidR="00E546A4" w:rsidRDefault="00E546A4" w:rsidP="00E546A4">
      <w:pPr>
        <w:pStyle w:val="ListParagraph"/>
        <w:numPr>
          <w:ilvl w:val="0"/>
          <w:numId w:val="15"/>
        </w:numPr>
        <w:jc w:val="both"/>
      </w:pPr>
      <w:r>
        <w:t>Selection based on comparing fitness as a property of a single individual</w:t>
      </w:r>
      <w:r w:rsidR="00B016E1">
        <w:t>,</w:t>
      </w:r>
      <w:r>
        <w:t xml:space="preserve"> independent of the presence of other individuals in the neighbourhood. This has </w:t>
      </w:r>
      <w:r>
        <w:lastRenderedPageBreak/>
        <w:t>the property of well-ordering all the genetic sequences (by fitness), with transitivity in comparisons ensured</w:t>
      </w:r>
      <w:r w:rsidR="00B016E1">
        <w:t xml:space="preserve">: </w:t>
      </w:r>
      <w:r w:rsidR="00B016E1" w:rsidRPr="00B016E1">
        <w:rPr>
          <w:i/>
        </w:rPr>
        <w:t>i.e.</w:t>
      </w:r>
      <w:r>
        <w:t xml:space="preserve"> A&gt;B and B&gt;C implies A&gt;C</w:t>
      </w:r>
      <w:r w:rsidR="00537051">
        <w:t>.</w:t>
      </w:r>
    </w:p>
    <w:p w14:paraId="2D2A6C20" w14:textId="41CB298E" w:rsidR="00537051" w:rsidRDefault="00E546A4" w:rsidP="00B016E1">
      <w:pPr>
        <w:pStyle w:val="ListParagraph"/>
        <w:numPr>
          <w:ilvl w:val="0"/>
          <w:numId w:val="15"/>
        </w:numPr>
        <w:jc w:val="both"/>
      </w:pPr>
      <w:r>
        <w:t xml:space="preserve">Selection based on a contest or tournament between individuals in which fitness depends on the other individual involved, there is no transitive ordering of genomes, and in population terms the fitness of a genome is </w:t>
      </w:r>
      <w:r w:rsidR="00537051">
        <w:t>population density dependent. Perhaps the best-known example of strongly not well-ordered fitness is in the scissors-paper-stone game A &gt;B&gt;C&gt;A.</w:t>
      </w:r>
      <w:r>
        <w:t xml:space="preserve"> </w:t>
      </w:r>
    </w:p>
    <w:p w14:paraId="50A5FC12" w14:textId="0D3595C3" w:rsidR="00537051" w:rsidRDefault="00537051" w:rsidP="00537051">
      <w:pPr>
        <w:jc w:val="both"/>
      </w:pPr>
      <w:r>
        <w:t xml:space="preserve">We shall consider examples of both these modes in this work. </w:t>
      </w:r>
    </w:p>
    <w:p w14:paraId="5BBF11CF" w14:textId="31087375" w:rsidR="00537051" w:rsidRDefault="00537051" w:rsidP="00537051">
      <w:pPr>
        <w:jc w:val="both"/>
      </w:pPr>
    </w:p>
    <w:p w14:paraId="11150421" w14:textId="70FADD2E" w:rsidR="00F20C49" w:rsidRDefault="00537051" w:rsidP="00537051">
      <w:pPr>
        <w:jc w:val="both"/>
      </w:pPr>
      <w:r>
        <w:t>Secondly, selection models distinguish neutral selection, in which genetic differences do not influence the survival or birth outcome, and non-neutral selection. We shall address both neutral and non-neutral cases</w:t>
      </w:r>
      <w:r w:rsidR="00B016E1">
        <w:t>, since even the locally neutral evolution cases can generate interesting structure in the tournament selection case</w:t>
      </w:r>
      <w:r>
        <w:t xml:space="preserve">. An important </w:t>
      </w:r>
      <w:r w:rsidR="00F20C49">
        <w:t xml:space="preserve">simple </w:t>
      </w:r>
      <w:r>
        <w:t xml:space="preserve">special case of tournament selection </w:t>
      </w:r>
      <w:r w:rsidR="00F20C49">
        <w:t>is selection which only distinguishes whether two genomes are the same or different and makes a neutral choice of which will be the ancestor for offspring between them if this criterion is fulfilled:</w:t>
      </w:r>
    </w:p>
    <w:p w14:paraId="22881D5F" w14:textId="77777777" w:rsidR="00F20C49" w:rsidRDefault="00F20C49" w:rsidP="00F20C49">
      <w:pPr>
        <w:pStyle w:val="ListParagraph"/>
        <w:numPr>
          <w:ilvl w:val="0"/>
          <w:numId w:val="16"/>
        </w:numPr>
        <w:jc w:val="both"/>
      </w:pPr>
      <w:r>
        <w:t>Birth only if two genomes are the same (neutral selection in that case)</w:t>
      </w:r>
    </w:p>
    <w:p w14:paraId="2C420E4C" w14:textId="2EA0ECDC" w:rsidR="00537051" w:rsidRDefault="00F20C49" w:rsidP="00F20C49">
      <w:pPr>
        <w:pStyle w:val="ListParagraph"/>
        <w:numPr>
          <w:ilvl w:val="0"/>
          <w:numId w:val="16"/>
        </w:numPr>
        <w:jc w:val="both"/>
      </w:pPr>
      <w:r>
        <w:t>Birth only if two genomes are different (neutral selection in that case)</w:t>
      </w:r>
      <w:r w:rsidR="00537051">
        <w:t xml:space="preserve"> </w:t>
      </w:r>
    </w:p>
    <w:p w14:paraId="6EAB74F5" w14:textId="3FB086D0" w:rsidR="00F20C49" w:rsidRDefault="00F20C49" w:rsidP="00F20C49">
      <w:pPr>
        <w:jc w:val="both"/>
      </w:pPr>
    </w:p>
    <w:p w14:paraId="7230AE14" w14:textId="7B862A12" w:rsidR="0052638E" w:rsidRDefault="0052638E" w:rsidP="0052638E">
      <w:pPr>
        <w:pStyle w:val="Heading4"/>
      </w:pPr>
      <w:r>
        <w:t>Deterministic resolution of neutral selection</w:t>
      </w:r>
    </w:p>
    <w:p w14:paraId="3663A8C3" w14:textId="789FD18A" w:rsidR="00F20C49" w:rsidRDefault="00F20C49" w:rsidP="00F20C49">
      <w:pPr>
        <w:jc w:val="both"/>
      </w:pPr>
      <w:r>
        <w:t>In general, if two genomes are different and a neutral outcome is sort, then some other mechanism must be invoked to choose an ancestor for the newly born genome. The conventional population genetics approach of choosing one of them randomly adds a major source of stochasticity to the otherwise deterministic GoL.</w:t>
      </w:r>
      <w:r w:rsidR="00B016E1">
        <w:t xml:space="preserve"> It turns out there are a number of possible alternatives:</w:t>
      </w:r>
    </w:p>
    <w:p w14:paraId="26368E56" w14:textId="0FDE3D8B" w:rsidR="00B016E1" w:rsidRDefault="00B016E1" w:rsidP="00B016E1">
      <w:pPr>
        <w:pStyle w:val="ListParagraph"/>
        <w:numPr>
          <w:ilvl w:val="0"/>
          <w:numId w:val="17"/>
        </w:numPr>
        <w:jc w:val="both"/>
      </w:pPr>
      <w:r>
        <w:t>Random choice of live neighbours for birth</w:t>
      </w:r>
    </w:p>
    <w:p w14:paraId="5BEBB4D4" w14:textId="4A835AD6" w:rsidR="00B016E1" w:rsidRDefault="00F95449" w:rsidP="00B016E1">
      <w:pPr>
        <w:pStyle w:val="ListParagraph"/>
        <w:numPr>
          <w:ilvl w:val="0"/>
          <w:numId w:val="17"/>
        </w:numPr>
        <w:jc w:val="both"/>
      </w:pPr>
      <w:r>
        <w:t>Distinguish</w:t>
      </w:r>
      <w:r w:rsidR="00B016E1">
        <w:t xml:space="preserve"> live neighbours for birth</w:t>
      </w:r>
      <w:r>
        <w:t xml:space="preserve"> by their position in the configuration</w:t>
      </w:r>
    </w:p>
    <w:p w14:paraId="537A47B3" w14:textId="7EC1DE35" w:rsidR="00537051" w:rsidRDefault="00B016E1" w:rsidP="00F039F1">
      <w:pPr>
        <w:pStyle w:val="ListParagraph"/>
        <w:numPr>
          <w:ilvl w:val="0"/>
          <w:numId w:val="17"/>
        </w:numPr>
        <w:jc w:val="both"/>
      </w:pPr>
      <w:r>
        <w:t xml:space="preserve">Examine the neighbourhoods of live neighbours to distinguish them </w:t>
      </w:r>
    </w:p>
    <w:p w14:paraId="6E9C79E2" w14:textId="264B763D" w:rsidR="00092953" w:rsidRDefault="00B016E1" w:rsidP="00B016E1">
      <w:pPr>
        <w:jc w:val="both"/>
      </w:pPr>
      <w:r>
        <w:t>Both (ii) and (iii) suffer from potential ambiguity</w:t>
      </w:r>
      <w:r w:rsidR="00F95449">
        <w:t xml:space="preserve"> if the live neighbours remain identical under the distinction. We obviously would wish to preserve a certain degree of spatial symmetry in both the alternatives (ii) and (iii). In the appendix A, we catalogue and illustrate the different configurations of live neighbours for the non-trivial cases of s = 2,3,4. The cases s=0,1 are very simple by comparison, and the cases 5,6,7,8 can be obtained simply by exchanging zeros and ones in the figures. For the GoL B3 rule, we note that </w:t>
      </w:r>
      <w:r w:rsidR="00092953">
        <w:t>there is a very simple generic principle for choosing a single ancestor among the three live neighbours positionally, and one that does not break any of the spatial symmetries considered: choose the one at the “most different” position. This most different position is indicated in green in the figure in the appendix. Generally, it turns out that two of the three positions are related to each other by more symmetries than the different one. Now this is very good news, because it means that a deterministic inheritance scheme for neutral selection based on spatial position can be achieved without breaking spatial symmetries. Because approach (iii) is incomplete for the many cases when the live neighbours themselves have equal numbers of live neighbours, and because a realization of (ii) that works for B3 has been found</w:t>
      </w:r>
      <w:r w:rsidR="00664358">
        <w:t>, we do not pursue (iii) further in this paper.</w:t>
      </w:r>
    </w:p>
    <w:p w14:paraId="133520AD" w14:textId="77777777" w:rsidR="00092953" w:rsidRDefault="00092953" w:rsidP="00B016E1">
      <w:pPr>
        <w:jc w:val="both"/>
      </w:pPr>
    </w:p>
    <w:p w14:paraId="246CAB16" w14:textId="2C301E1E" w:rsidR="0088120F" w:rsidRDefault="00092953" w:rsidP="00B016E1">
      <w:pPr>
        <w:jc w:val="both"/>
      </w:pPr>
      <w:r>
        <w:t xml:space="preserve">A somewhat weaker, but still valid procedure that generalizes </w:t>
      </w:r>
      <w:r w:rsidR="00664358">
        <w:t xml:space="preserve">(ii) </w:t>
      </w:r>
      <w:r>
        <w:t>to other numbers of live neighb</w:t>
      </w:r>
      <w:r w:rsidR="00664358">
        <w:t xml:space="preserve">ours (e.g. 2,4, etc) is to recognize that the choice of the most different position for B3 </w:t>
      </w:r>
      <w:r w:rsidR="00664358">
        <w:lastRenderedPageBreak/>
        <w:t xml:space="preserve">can be broken down into three steps: a) find a canonical representation of the pattern of live neighbours which represents all symmetric versions of the pattern (under one of the chosen symmetries above) b) specify the absolute position of the chosen position in this canonical representation c) transform this position relative to the canonical representation back to the “orientation” of the particular starting configuration.  </w:t>
      </w:r>
      <w:r w:rsidR="0088120F">
        <w:t xml:space="preserve">It turns out that since the canonical rotation is mapped symmetrically to each possible instance that even making a simple choice such as the first position in the canonical representation gives rise to a positional inheritance rule with symmetry preserving properties. However non-trivial genetic dynamics such as genetic rotors for GoL oscillators or still </w:t>
      </w:r>
      <w:proofErr w:type="spellStart"/>
      <w:r w:rsidR="0088120F">
        <w:t>lifes</w:t>
      </w:r>
      <w:proofErr w:type="spellEnd"/>
      <w:r w:rsidR="0088120F">
        <w:t xml:space="preserve"> are possible.</w:t>
      </w:r>
    </w:p>
    <w:p w14:paraId="3928A9F4" w14:textId="77777777" w:rsidR="0088120F" w:rsidRDefault="0088120F" w:rsidP="00B016E1">
      <w:pPr>
        <w:jc w:val="both"/>
      </w:pPr>
    </w:p>
    <w:p w14:paraId="6E76A2EB" w14:textId="1243D437" w:rsidR="00B016E1" w:rsidRDefault="00664358" w:rsidP="00B016E1">
      <w:pPr>
        <w:jc w:val="both"/>
      </w:pPr>
      <w:r>
        <w:t xml:space="preserve">We illustrate this </w:t>
      </w:r>
      <w:r w:rsidR="0088120F">
        <w:t xml:space="preserve">principle </w:t>
      </w:r>
      <w:r>
        <w:t xml:space="preserve">first for the case of 8-rotation symmetry, which turns out to play a pivotal role in the analysis, and then extend it to other </w:t>
      </w:r>
      <w:r w:rsidR="0088120F">
        <w:t xml:space="preserve">(more physical) </w:t>
      </w:r>
      <w:r>
        <w:t xml:space="preserve">symmetries. The distinguished configurations for s=2,3,4 are shown in the left column of figures A1-A3 for the </w:t>
      </w:r>
      <w:r w:rsidR="0088120F">
        <w:t xml:space="preserve">4,7,10 </w:t>
      </w:r>
      <w:r>
        <w:t>canonical rotations</w:t>
      </w:r>
      <w:r w:rsidR="0088120F">
        <w:t xml:space="preserve">. These are simply and efficiently defined as the 8-rotation of the 8-bit binary pattern of live neighbours that has the smallest numerical value. </w:t>
      </w:r>
      <w:r w:rsidR="00C65603">
        <w:t xml:space="preserve">All the </w:t>
      </w:r>
      <w:r w:rsidR="00BB2D11">
        <w:t xml:space="preserve">different configurations for s=0-8 live neighbours given by the binomial coefficients </w:t>
      </w:r>
      <w:r w:rsidR="00BB2D11">
        <w:rPr>
          <w:vertAlign w:val="superscript"/>
        </w:rPr>
        <w:t>8</w:t>
      </w:r>
      <w:r w:rsidR="00BB2D11">
        <w:t>C</w:t>
      </w:r>
      <w:r w:rsidR="00BB2D11">
        <w:rPr>
          <w:vertAlign w:val="subscript"/>
        </w:rPr>
        <w:t>s</w:t>
      </w:r>
      <w:r w:rsidR="00BB2D11">
        <w:t xml:space="preserve"> (1,8,28,56,70,56,28,8,1) reduce to (1,1,4,7,10,7,4,1,1) configurations distinguishable up to 8-rotation symmetry. Note that these numbers only differ from </w:t>
      </w:r>
      <w:r w:rsidR="00BB2D11">
        <w:rPr>
          <w:vertAlign w:val="superscript"/>
        </w:rPr>
        <w:t>8</w:t>
      </w:r>
      <w:r w:rsidR="00BB2D11">
        <w:t>C</w:t>
      </w:r>
      <w:r w:rsidR="00BB2D11">
        <w:rPr>
          <w:vertAlign w:val="subscript"/>
        </w:rPr>
        <w:t>s</w:t>
      </w:r>
      <w:r w:rsidR="00BB2D11">
        <w:t xml:space="preserve">/8 for s=0,2,4,6,8 and because of </w:t>
      </w:r>
      <w:r w:rsidR="00F80B43">
        <w:t xml:space="preserve">the 6 </w:t>
      </w:r>
      <w:r w:rsidR="00BB2D11">
        <w:t>ambiguous canonical bit patterns</w:t>
      </w:r>
      <w:r w:rsidR="00092953">
        <w:t xml:space="preserve"> </w:t>
      </w:r>
      <w:r w:rsidR="00BB2D11">
        <w:t>00000000, 00010001, 00110011 and 01010101</w:t>
      </w:r>
      <w:r w:rsidR="00F80B43">
        <w:t>, 01110111, and 11111111</w:t>
      </w:r>
      <w:r w:rsidR="00BB2D11">
        <w:t xml:space="preserve"> (</w:t>
      </w:r>
      <w:r w:rsidR="00BB2D11" w:rsidRPr="00F80B43">
        <w:rPr>
          <w:i/>
        </w:rPr>
        <w:t>i</w:t>
      </w:r>
      <w:r w:rsidR="00F80B43" w:rsidRPr="00F80B43">
        <w:rPr>
          <w:i/>
        </w:rPr>
        <w:t>.</w:t>
      </w:r>
      <w:r w:rsidR="00BB2D11" w:rsidRPr="00F80B43">
        <w:rPr>
          <w:i/>
        </w:rPr>
        <w:t>e</w:t>
      </w:r>
      <w:r w:rsidR="00F80B43" w:rsidRPr="00F80B43">
        <w:rPr>
          <w:i/>
        </w:rPr>
        <w:t>.</w:t>
      </w:r>
      <w:r w:rsidR="00BB2D11">
        <w:t xml:space="preserve"> patterns that can be rotated into themselves</w:t>
      </w:r>
      <w:r w:rsidR="00F80B43">
        <w:t xml:space="preserve"> with less than 8 single steps</w:t>
      </w:r>
      <w:r w:rsidR="00BB2D11">
        <w:t>).</w:t>
      </w:r>
      <w:r w:rsidR="00F80B43">
        <w:t xml:space="preserve"> For these patterns only, an alternative rule must be found to choose the ancestor if we allow B</w:t>
      </w:r>
      <w:proofErr w:type="gramStart"/>
      <w:r w:rsidR="00F80B43">
        <w:t>0,B</w:t>
      </w:r>
      <w:proofErr w:type="gramEnd"/>
      <w:r w:rsidR="00F80B43">
        <w:t xml:space="preserve">2,B4,B6 or B8 rule extensions. In our implementation for these special cases, we coded the following 8 disambiguation options </w:t>
      </w:r>
      <w:r w:rsidR="00B208F1">
        <w:t>which are mostly deterministic but include one spatially and one genetically random option</w:t>
      </w:r>
      <w:r w:rsidR="00F80B43">
        <w:t>:</w:t>
      </w:r>
    </w:p>
    <w:p w14:paraId="31EBA87F" w14:textId="67A2FFE4" w:rsidR="00F80B43" w:rsidRPr="00F80B43" w:rsidRDefault="00F80B43" w:rsidP="00B208F1">
      <w:pPr>
        <w:pStyle w:val="ListParagraph"/>
        <w:numPr>
          <w:ilvl w:val="0"/>
          <w:numId w:val="19"/>
        </w:numPr>
        <w:ind w:left="397"/>
        <w:jc w:val="both"/>
        <w:rPr>
          <w:lang w:val="en-US"/>
        </w:rPr>
      </w:pPr>
      <w:r w:rsidRPr="00F80B43">
        <w:rPr>
          <w:lang w:val="en-US"/>
        </w:rPr>
        <w:t>random choice: this involves a departure from determinism for these cases</w:t>
      </w:r>
      <w:r>
        <w:rPr>
          <w:lang w:val="en-US"/>
        </w:rPr>
        <w:t xml:space="preserve"> only</w:t>
      </w:r>
    </w:p>
    <w:p w14:paraId="38ABDD9D" w14:textId="3BCA0242" w:rsidR="00F80B43" w:rsidRPr="00F80B43" w:rsidRDefault="00F80B43" w:rsidP="00B208F1">
      <w:pPr>
        <w:pStyle w:val="ListParagraph"/>
        <w:numPr>
          <w:ilvl w:val="0"/>
          <w:numId w:val="19"/>
        </w:numPr>
        <w:ind w:left="397"/>
        <w:jc w:val="both"/>
        <w:rPr>
          <w:lang w:val="en-US"/>
        </w:rPr>
      </w:pPr>
      <w:r w:rsidRPr="00F80B43">
        <w:rPr>
          <w:lang w:val="en-US"/>
        </w:rPr>
        <w:t xml:space="preserve">ignore problem and choose selected bit of canonical configuration: </w:t>
      </w:r>
      <w:r w:rsidR="00B208F1">
        <w:rPr>
          <w:lang w:val="en-US"/>
        </w:rPr>
        <w:t>accepting</w:t>
      </w:r>
      <w:r w:rsidRPr="00F80B43">
        <w:rPr>
          <w:lang w:val="en-US"/>
        </w:rPr>
        <w:t xml:space="preserve"> minimal asymmetry</w:t>
      </w:r>
      <w:r>
        <w:rPr>
          <w:lang w:val="en-US"/>
        </w:rPr>
        <w:t xml:space="preserve"> induced by these comparatively infrequent </w:t>
      </w:r>
      <w:r w:rsidR="00B208F1">
        <w:rPr>
          <w:lang w:val="en-US"/>
        </w:rPr>
        <w:t xml:space="preserve">(for s=1-7) </w:t>
      </w:r>
      <w:r>
        <w:rPr>
          <w:lang w:val="en-US"/>
        </w:rPr>
        <w:t>cases</w:t>
      </w:r>
      <w:r w:rsidR="00B208F1">
        <w:rPr>
          <w:lang w:val="en-US"/>
        </w:rPr>
        <w:t>.</w:t>
      </w:r>
    </w:p>
    <w:p w14:paraId="3461A2D5" w14:textId="06CB45E6" w:rsidR="00F80B43" w:rsidRPr="00F80B43" w:rsidRDefault="00F80B43" w:rsidP="00B208F1">
      <w:pPr>
        <w:pStyle w:val="ListParagraph"/>
        <w:numPr>
          <w:ilvl w:val="0"/>
          <w:numId w:val="19"/>
        </w:numPr>
        <w:ind w:left="397"/>
        <w:jc w:val="both"/>
        <w:rPr>
          <w:lang w:val="en-US"/>
        </w:rPr>
      </w:pPr>
      <w:r w:rsidRPr="00F80B43">
        <w:rPr>
          <w:lang w:val="en-US"/>
        </w:rPr>
        <w:t>disallow birth: effectively modifies the rules and is like excluding th</w:t>
      </w:r>
      <w:r w:rsidR="00B208F1">
        <w:rPr>
          <w:lang w:val="en-US"/>
        </w:rPr>
        <w:t>ese</w:t>
      </w:r>
      <w:r w:rsidRPr="00F80B43">
        <w:rPr>
          <w:lang w:val="en-US"/>
        </w:rPr>
        <w:t xml:space="preserve"> </w:t>
      </w:r>
      <w:r w:rsidR="00B208F1">
        <w:rPr>
          <w:lang w:val="en-US"/>
        </w:rPr>
        <w:t>rules</w:t>
      </w:r>
      <w:r w:rsidRPr="00F80B43">
        <w:rPr>
          <w:lang w:val="en-US"/>
        </w:rPr>
        <w:t xml:space="preserve"> from the table</w:t>
      </w:r>
    </w:p>
    <w:p w14:paraId="20B09435" w14:textId="1C5A1B8C" w:rsidR="00F80B43" w:rsidRPr="00F80B43" w:rsidRDefault="00F80B43" w:rsidP="00B208F1">
      <w:pPr>
        <w:pStyle w:val="ListParagraph"/>
        <w:numPr>
          <w:ilvl w:val="0"/>
          <w:numId w:val="19"/>
        </w:numPr>
        <w:ind w:left="397"/>
        <w:jc w:val="both"/>
        <w:rPr>
          <w:lang w:val="en-US"/>
        </w:rPr>
      </w:pPr>
      <w:r w:rsidRPr="00F80B43">
        <w:rPr>
          <w:lang w:val="en-US"/>
        </w:rPr>
        <w:t>choose lesser in value of genes if different (otherwise it makes no difference)</w:t>
      </w:r>
      <w:r w:rsidR="00B208F1">
        <w:rPr>
          <w:lang w:val="en-US"/>
        </w:rPr>
        <w:t xml:space="preserve"> i.e. revert to non-neutral genetic model in these (rare) cases only </w:t>
      </w:r>
    </w:p>
    <w:p w14:paraId="31326C07" w14:textId="755EDF86" w:rsidR="00F80B43" w:rsidRPr="00F80B43" w:rsidRDefault="00B208F1" w:rsidP="00B208F1">
      <w:pPr>
        <w:pStyle w:val="ListParagraph"/>
        <w:numPr>
          <w:ilvl w:val="0"/>
          <w:numId w:val="19"/>
        </w:numPr>
        <w:ind w:left="397"/>
        <w:jc w:val="both"/>
        <w:rPr>
          <w:lang w:val="en-US"/>
        </w:rPr>
      </w:pPr>
      <w:r>
        <w:rPr>
          <w:lang w:val="en-US"/>
        </w:rPr>
        <w:t xml:space="preserve">similar to 4, </w:t>
      </w:r>
      <w:r w:rsidR="00F80B43" w:rsidRPr="00F80B43">
        <w:rPr>
          <w:lang w:val="en-US"/>
        </w:rPr>
        <w:t>choose gene with least number of ones and if same, then lesser in value</w:t>
      </w:r>
    </w:p>
    <w:p w14:paraId="766719E9" w14:textId="5367FC0A" w:rsidR="00F80B43" w:rsidRPr="00F80B43" w:rsidRDefault="00F80B43" w:rsidP="00B208F1">
      <w:pPr>
        <w:pStyle w:val="ListParagraph"/>
        <w:numPr>
          <w:ilvl w:val="0"/>
          <w:numId w:val="19"/>
        </w:numPr>
        <w:ind w:left="397"/>
        <w:jc w:val="both"/>
        <w:rPr>
          <w:lang w:val="en-US"/>
        </w:rPr>
      </w:pPr>
      <w:r w:rsidRPr="00F80B43">
        <w:rPr>
          <w:lang w:val="en-US"/>
        </w:rPr>
        <w:t xml:space="preserve">choose </w:t>
      </w:r>
      <w:r w:rsidR="00F039F1">
        <w:rPr>
          <w:lang w:val="en-US"/>
        </w:rPr>
        <w:t xml:space="preserve">a recombinant </w:t>
      </w:r>
      <w:r w:rsidRPr="00F80B43">
        <w:rPr>
          <w:lang w:val="en-US"/>
        </w:rPr>
        <w:t xml:space="preserve">AND of </w:t>
      </w:r>
      <w:r w:rsidR="00B208F1">
        <w:rPr>
          <w:lang w:val="en-US"/>
        </w:rPr>
        <w:t xml:space="preserve">all </w:t>
      </w:r>
      <w:r w:rsidRPr="00F80B43">
        <w:rPr>
          <w:lang w:val="en-US"/>
        </w:rPr>
        <w:t>genes</w:t>
      </w:r>
      <w:r w:rsidR="00B208F1">
        <w:rPr>
          <w:lang w:val="en-US"/>
        </w:rPr>
        <w:t xml:space="preserve"> involved in this case </w:t>
      </w:r>
    </w:p>
    <w:p w14:paraId="6C5A09E3" w14:textId="627EF54A" w:rsidR="00F80B43" w:rsidRPr="00F80B43" w:rsidRDefault="00F80B43" w:rsidP="00B208F1">
      <w:pPr>
        <w:pStyle w:val="ListParagraph"/>
        <w:numPr>
          <w:ilvl w:val="0"/>
          <w:numId w:val="19"/>
        </w:numPr>
        <w:ind w:left="397"/>
        <w:jc w:val="both"/>
        <w:rPr>
          <w:lang w:val="en-US"/>
        </w:rPr>
      </w:pPr>
      <w:r w:rsidRPr="00F80B43">
        <w:rPr>
          <w:lang w:val="en-US"/>
        </w:rPr>
        <w:t xml:space="preserve">choose a default </w:t>
      </w:r>
      <w:r w:rsidR="00B208F1">
        <w:rPr>
          <w:lang w:val="en-US"/>
        </w:rPr>
        <w:t>ancestor</w:t>
      </w:r>
      <w:r w:rsidRPr="00F80B43">
        <w:rPr>
          <w:lang w:val="en-US"/>
        </w:rPr>
        <w:t xml:space="preserve"> such as the gene coding for the Game of Life in these cases</w:t>
      </w:r>
      <w:r w:rsidR="00B208F1">
        <w:rPr>
          <w:lang w:val="en-US"/>
        </w:rPr>
        <w:t xml:space="preserve"> only</w:t>
      </w:r>
    </w:p>
    <w:p w14:paraId="1973A9C6" w14:textId="09D66DB9" w:rsidR="00F80B43" w:rsidRDefault="00F80B43" w:rsidP="00B208F1">
      <w:pPr>
        <w:pStyle w:val="ListParagraph"/>
        <w:numPr>
          <w:ilvl w:val="0"/>
          <w:numId w:val="19"/>
        </w:numPr>
        <w:ind w:left="397"/>
        <w:jc w:val="both"/>
      </w:pPr>
      <w:r w:rsidRPr="00F80B43">
        <w:rPr>
          <w:lang w:val="en-US"/>
        </w:rPr>
        <w:t>generate a random gene to give birth to for these ambiguous instances</w:t>
      </w:r>
    </w:p>
    <w:p w14:paraId="6C6E45F4" w14:textId="6508F929" w:rsidR="00F039F1" w:rsidRDefault="005B4B36" w:rsidP="0052638E">
      <w:pPr>
        <w:jc w:val="both"/>
        <w:rPr>
          <w:lang w:val="en-GB"/>
        </w:rPr>
      </w:pPr>
      <w:r>
        <w:t xml:space="preserve">The </w:t>
      </w:r>
      <w:r w:rsidR="00F039F1">
        <w:t xml:space="preserve">choice 6 </w:t>
      </w:r>
      <w:r w:rsidR="0052638E">
        <w:t>is potentially</w:t>
      </w:r>
      <w:r w:rsidR="00F039F1">
        <w:t xml:space="preserve"> </w:t>
      </w:r>
      <w:r w:rsidR="00F039F1" w:rsidRPr="00F039F1">
        <w:t>minimally disruptive</w:t>
      </w:r>
      <w:r w:rsidR="00F039F1">
        <w:t>,</w:t>
      </w:r>
      <w:r w:rsidR="00F039F1" w:rsidRPr="00F039F1">
        <w:t xml:space="preserve"> effectively just reducing the rate of departure from GoL </w:t>
      </w:r>
      <w:proofErr w:type="gramStart"/>
      <w:r w:rsidR="00F039F1" w:rsidRPr="00F039F1">
        <w:t>dynamics, and</w:t>
      </w:r>
      <w:proofErr w:type="gramEnd"/>
      <w:r w:rsidR="00F039F1" w:rsidRPr="00F039F1">
        <w:t xml:space="preserve"> is better in most circumstances than option 5 </w:t>
      </w:r>
      <w:r w:rsidR="00F039F1">
        <w:t xml:space="preserve">that is also symmetric but </w:t>
      </w:r>
      <w:r w:rsidR="00F039F1" w:rsidRPr="00F039F1">
        <w:rPr>
          <w:lang w:val="en-GB"/>
        </w:rPr>
        <w:t>creates a non-trivial correlation between dynamics and genetic change</w:t>
      </w:r>
      <w:r w:rsidR="00F039F1">
        <w:rPr>
          <w:lang w:val="en-GB"/>
        </w:rPr>
        <w:t xml:space="preserve">. </w:t>
      </w:r>
      <w:r w:rsidR="0052638E">
        <w:rPr>
          <w:lang w:val="en-GB"/>
        </w:rPr>
        <w:t>However, depending on the investigation, each of the techniques has its strengths and weaknesses.</w:t>
      </w:r>
    </w:p>
    <w:p w14:paraId="244B8738" w14:textId="266A0ED2" w:rsidR="0052638E" w:rsidRDefault="0052638E" w:rsidP="0052638E">
      <w:pPr>
        <w:pStyle w:val="Heading4"/>
        <w:rPr>
          <w:lang w:val="en-GB"/>
        </w:rPr>
      </w:pPr>
      <w:r>
        <w:rPr>
          <w:lang w:val="en-GB"/>
        </w:rPr>
        <w:t>Models of selective difference</w:t>
      </w:r>
    </w:p>
    <w:p w14:paraId="4DC760EF" w14:textId="77777777" w:rsidR="0052638E" w:rsidRPr="0052638E" w:rsidRDefault="0052638E" w:rsidP="0052638E">
      <w:pPr>
        <w:rPr>
          <w:lang w:val="en-GB"/>
        </w:rPr>
      </w:pPr>
    </w:p>
    <w:p w14:paraId="54FC8F43" w14:textId="11B7CE81" w:rsidR="005B4B36" w:rsidRPr="00F039F1" w:rsidRDefault="005B4B36" w:rsidP="00F039F1">
      <w:pPr>
        <w:jc w:val="both"/>
        <w:rPr>
          <w:lang w:val="en-GB"/>
        </w:rPr>
      </w:pPr>
    </w:p>
    <w:p w14:paraId="3C9A482C" w14:textId="75DE34A9" w:rsidR="0014605C" w:rsidRPr="0014605C" w:rsidRDefault="0014605C" w:rsidP="000D0CE4">
      <w:pPr>
        <w:pStyle w:val="Heading2"/>
      </w:pPr>
      <w:r w:rsidRPr="0014605C">
        <w:t>Genetically encoded semi-totalistic birth and survival rules for s=1-8</w:t>
      </w:r>
    </w:p>
    <w:p w14:paraId="689730ED" w14:textId="4B54EC27" w:rsidR="0014605C" w:rsidRPr="000D0CE4" w:rsidRDefault="0014605C" w:rsidP="000D0CE4">
      <w:pPr>
        <w:pStyle w:val="Heading3"/>
      </w:pPr>
      <w:r w:rsidRPr="000D0CE4">
        <w:t xml:space="preserve">Live state determination </w:t>
      </w:r>
    </w:p>
    <w:p w14:paraId="217DE59B" w14:textId="77777777" w:rsidR="0014605C" w:rsidRPr="0014605C" w:rsidRDefault="0014605C" w:rsidP="000D0CE4">
      <w:pPr>
        <w:pStyle w:val="Heading3"/>
      </w:pPr>
      <w:r w:rsidRPr="0014605C">
        <w:t xml:space="preserve">Genetically selective birth/survival and choice of ancestor </w:t>
      </w:r>
    </w:p>
    <w:p w14:paraId="656CFEF5" w14:textId="77777777" w:rsidR="0014605C" w:rsidRPr="000D0CE4" w:rsidRDefault="0014605C" w:rsidP="000D0CE4"/>
    <w:p w14:paraId="67CCEADA" w14:textId="630FC56E" w:rsidR="006C48C7" w:rsidRDefault="006C48C7" w:rsidP="006C48C7">
      <w:pPr>
        <w:pStyle w:val="Heading2"/>
      </w:pPr>
      <w:r>
        <w:lastRenderedPageBreak/>
        <w:t>Semi-totalistic rules s=1-8 with LUTs for birth and survival determined by genes (16)</w:t>
      </w:r>
    </w:p>
    <w:p w14:paraId="6F160465" w14:textId="0BC5B1FF" w:rsidR="00320CB3" w:rsidRPr="00320CB3" w:rsidRDefault="00320CB3" w:rsidP="000D0CE4">
      <w:r>
        <w:t>Discuss omission of s=0 and consequences (</w:t>
      </w:r>
      <w:proofErr w:type="spellStart"/>
      <w:r>
        <w:t>cf</w:t>
      </w:r>
      <w:proofErr w:type="spellEnd"/>
      <w:r>
        <w:t xml:space="preserve"> </w:t>
      </w:r>
      <w:proofErr w:type="spellStart"/>
      <w:r>
        <w:t>Eppstein</w:t>
      </w:r>
      <w:proofErr w:type="spellEnd"/>
      <w:r>
        <w:t xml:space="preserve"> many cases with S0 allowed).</w:t>
      </w:r>
    </w:p>
    <w:p w14:paraId="3B5AABF9" w14:textId="73A75A1E" w:rsidR="006C48C7" w:rsidRDefault="006C48C7" w:rsidP="006C48C7">
      <w:pPr>
        <w:pStyle w:val="Heading2"/>
      </w:pPr>
      <w:r>
        <w:t xml:space="preserve">Quarter-totalistic rules s=1-8, se=0-4 with distinct corner and edge </w:t>
      </w:r>
      <w:r w:rsidR="00320CB3">
        <w:t xml:space="preserve">counts </w:t>
      </w:r>
      <w:r>
        <w:t>(46)</w:t>
      </w:r>
    </w:p>
    <w:p w14:paraId="763926E8" w14:textId="2F762901" w:rsidR="00320CB3" w:rsidRPr="00320CB3" w:rsidRDefault="00320CB3" w:rsidP="000D0CE4">
      <w:r>
        <w:t xml:space="preserve">Bring in the excel file counting the weighted distances, showing that each </w:t>
      </w:r>
      <w:proofErr w:type="spellStart"/>
      <w:proofErr w:type="gramStart"/>
      <w:r>
        <w:t>s,se</w:t>
      </w:r>
      <w:proofErr w:type="spellEnd"/>
      <w:proofErr w:type="gramEnd"/>
      <w:r>
        <w:t xml:space="preserve"> configuration is different, therefore it warrants consideration in the totalistic family of rules.</w:t>
      </w:r>
    </w:p>
    <w:p w14:paraId="20845630" w14:textId="3A4A3251" w:rsidR="006C48C7" w:rsidRDefault="006C48C7" w:rsidP="006C48C7">
      <w:pPr>
        <w:pStyle w:val="Heading2"/>
      </w:pPr>
      <w:r>
        <w:t>Eight-rotation symmetric genetically encoded rules for s=2-6 (64 configs)</w:t>
      </w:r>
    </w:p>
    <w:p w14:paraId="4B792D7C" w14:textId="77F12A24" w:rsidR="00320CB3" w:rsidRPr="00320CB3" w:rsidRDefault="00320CB3" w:rsidP="000D0CE4">
      <w:r>
        <w:t>Justify and explain canonical rotation construction.</w:t>
      </w:r>
    </w:p>
    <w:p w14:paraId="0FEB240A" w14:textId="75DAB2EC" w:rsidR="006C48C7" w:rsidRDefault="006C48C7" w:rsidP="006C48C7">
      <w:pPr>
        <w:pStyle w:val="Heading2"/>
      </w:pPr>
      <w:r>
        <w:t>Spatial 2D symmetric genetically encoded rules (4-rot’n,4-refl’n) for s=0-4 (64)</w:t>
      </w:r>
    </w:p>
    <w:p w14:paraId="620F09F5" w14:textId="77777777" w:rsidR="00320CB3" w:rsidRPr="00320CB3" w:rsidRDefault="00320CB3" w:rsidP="000D0CE4"/>
    <w:p w14:paraId="4AD25ABD" w14:textId="79EA9944" w:rsidR="006C48C7" w:rsidRDefault="006C48C7" w:rsidP="006C48C7">
      <w:pPr>
        <w:pStyle w:val="Heading2"/>
      </w:pPr>
      <w:r>
        <w:t xml:space="preserve">Fully distinguished 512 configurations </w:t>
      </w:r>
    </w:p>
    <w:p w14:paraId="3806BF03" w14:textId="40D0371E" w:rsidR="00320CB3" w:rsidRPr="00320CB3" w:rsidRDefault="00320CB3" w:rsidP="000D0CE4">
      <w:r>
        <w:t>Postponed for future work, requires longer genomes for investigation.</w:t>
      </w:r>
    </w:p>
    <w:p w14:paraId="32B11F2B" w14:textId="50057941" w:rsidR="0014605C" w:rsidRDefault="0014605C" w:rsidP="00737B43">
      <w:pPr>
        <w:pStyle w:val="BodyText"/>
        <w:jc w:val="both"/>
      </w:pPr>
    </w:p>
    <w:p w14:paraId="7D099B23" w14:textId="77777777" w:rsidR="0014605C" w:rsidRDefault="0014605C" w:rsidP="00737B43">
      <w:pPr>
        <w:pStyle w:val="BodyText"/>
        <w:jc w:val="both"/>
      </w:pPr>
    </w:p>
    <w:p w14:paraId="7AC75008" w14:textId="451731E8" w:rsidR="008E067C" w:rsidRDefault="008E067C" w:rsidP="008E067C">
      <w:pPr>
        <w:pStyle w:val="Heading1"/>
      </w:pPr>
      <w:bookmarkStart w:id="3" w:name="_Toc531555075"/>
      <w:r>
        <w:t>Genome propagation</w:t>
      </w:r>
      <w:bookmarkEnd w:id="3"/>
    </w:p>
    <w:p w14:paraId="786E2A5D" w14:textId="77777777" w:rsidR="008E067C" w:rsidRPr="007A74DA" w:rsidRDefault="008E067C" w:rsidP="008E067C">
      <w:pPr>
        <w:pStyle w:val="Heading2"/>
      </w:pPr>
      <w:bookmarkStart w:id="4" w:name="_Toc531555076"/>
      <w:r w:rsidRPr="007A74DA">
        <w:t xml:space="preserve">Movement vs copying </w:t>
      </w:r>
      <w:bookmarkEnd w:id="4"/>
    </w:p>
    <w:p w14:paraId="355C307D" w14:textId="77777777" w:rsidR="008E067C" w:rsidRDefault="008E067C" w:rsidP="008E067C">
      <w:pPr>
        <w:jc w:val="both"/>
      </w:pPr>
      <w:r>
        <w:t xml:space="preserve">Whereas the indistinguishability of GoL “1” states means that it is not possible to distinguish movement from death and rebirth, with genetic information attached to the live states, it would be possible. Is there a meaningful assignment of a subset of GoL birth or survival transitions to movement? It would make a difference if mutation were deemed not to occur for transitions involving movement. Also, it might be appropriate to make the choice of an ancestor sensitive to the interpretation of movement </w:t>
      </w:r>
      <w:r w:rsidRPr="00C040BC">
        <w:rPr>
          <w:i/>
        </w:rPr>
        <w:t>vs</w:t>
      </w:r>
      <w:r>
        <w:t xml:space="preserve"> birth: e.g. to minimize the number of births needed to maintain the dynamics.  For example, an isolated rod of three live states is a GoL oscillator between vertical and horizontal configurations. In the deterministic most different ancestor canonical assignment of ancestors from three live neighbours, the central gene is copied to two new sites so that (without mutation) the rod becomes genetically homogeneous in one step. This process is clearly a copy mechanism. On the other hand, in the 0-bit canonical assignment of ancestors, the two peripheral genes circulate anti-clockwise and this is more naturally understood as a process of motion and as such should be carried out without mutation.  </w:t>
      </w:r>
    </w:p>
    <w:p w14:paraId="2CBD0B3F" w14:textId="77777777" w:rsidR="008E067C" w:rsidRDefault="008E067C" w:rsidP="008E067C">
      <w:pPr>
        <w:jc w:val="both"/>
      </w:pPr>
    </w:p>
    <w:p w14:paraId="25E25F49" w14:textId="77777777" w:rsidR="008E067C" w:rsidRPr="008E067C" w:rsidRDefault="008E067C" w:rsidP="00B5074E"/>
    <w:p w14:paraId="04572B94" w14:textId="077E1E18" w:rsidR="00E11EC8" w:rsidRPr="00E11EC8" w:rsidRDefault="00E11EC8" w:rsidP="00B5074E">
      <w:pPr>
        <w:pStyle w:val="Heading1"/>
      </w:pPr>
      <w:bookmarkStart w:id="5" w:name="_Toc531555077"/>
      <w:r>
        <w:t>Indirect local rule modifications</w:t>
      </w:r>
      <w:bookmarkEnd w:id="5"/>
    </w:p>
    <w:p w14:paraId="11E48253" w14:textId="50C93F69" w:rsidR="00EE30B7" w:rsidRDefault="00E152AA" w:rsidP="00B5074E">
      <w:r>
        <w:t xml:space="preserve">Regarding the transfer of genetic information, </w:t>
      </w:r>
      <w:r w:rsidR="00E60A63">
        <w:t>a</w:t>
      </w:r>
      <w:r w:rsidR="009627FC">
        <w:t xml:space="preserve"> deterministic </w:t>
      </w:r>
      <w:r w:rsidR="00E60A63">
        <w:t xml:space="preserve">selection mechanism is realized, </w:t>
      </w:r>
      <w:r w:rsidR="009627FC">
        <w:t xml:space="preserve">so that mutation provides the only source of random variation in the dynamics. </w:t>
      </w:r>
      <w:r w:rsidR="00EE30B7">
        <w:t xml:space="preserve">Four levels of perturbations </w:t>
      </w:r>
      <w:r w:rsidR="00DE50E6">
        <w:t xml:space="preserve">on the B3/S23 standard GoL </w:t>
      </w:r>
      <w:r w:rsidR="000612D7">
        <w:t xml:space="preserve">rules </w:t>
      </w:r>
      <w:r w:rsidR="00EE30B7">
        <w:t>are investigated: (</w:t>
      </w:r>
      <w:r w:rsidR="00472760">
        <w:t>0) genetic selection on the GoL</w:t>
      </w:r>
      <w:r w:rsidR="00DE50E6">
        <w:t>,</w:t>
      </w:r>
      <w:r w:rsidR="00472760">
        <w:t xml:space="preserve"> with the genes not influencing the GoL rules (1) genetic selection on GoL-like rule</w:t>
      </w:r>
      <w:r w:rsidR="00DE50E6">
        <w:t>s</w:t>
      </w:r>
      <w:r w:rsidR="00E60A63">
        <w:t>,</w:t>
      </w:r>
      <w:r w:rsidR="00472760">
        <w:t xml:space="preserve"> </w:t>
      </w:r>
      <w:r w:rsidR="00C001E2">
        <w:t>e.g. S2g</w:t>
      </w:r>
      <w:r w:rsidR="000612D7">
        <w:t>b3g</w:t>
      </w:r>
      <w:r w:rsidR="00C001E2">
        <w:t xml:space="preserve">B2g3 </w:t>
      </w:r>
      <w:r w:rsidR="00C001E2">
        <w:sym w:font="Symbol" w:char="F0CE"/>
      </w:r>
      <w:r w:rsidR="00C001E2">
        <w:t xml:space="preserve"> {</w:t>
      </w:r>
      <w:r w:rsidR="00472760">
        <w:t>S(2</w:t>
      </w:r>
      <w:r w:rsidR="00C001E2">
        <w:t>g(</w:t>
      </w:r>
      <w:r w:rsidR="000612D7">
        <w:t>b</w:t>
      </w:r>
      <w:r w:rsidR="00C001E2">
        <w:t>))</w:t>
      </w:r>
      <w:r w:rsidR="00472760">
        <w:t>(3</w:t>
      </w:r>
      <w:r w:rsidR="00C001E2">
        <w:t>g(</w:t>
      </w:r>
      <w:r w:rsidR="000612D7">
        <w:t>b</w:t>
      </w:r>
      <w:r w:rsidR="00C001E2">
        <w:t>))/</w:t>
      </w:r>
      <w:r w:rsidR="00472760">
        <w:t>B</w:t>
      </w:r>
      <w:r w:rsidR="00DE50E6">
        <w:t>(</w:t>
      </w:r>
      <w:r w:rsidR="00472760">
        <w:t>2g</w:t>
      </w:r>
      <w:r w:rsidR="00DE50E6">
        <w:t>)</w:t>
      </w:r>
      <w:r w:rsidR="00472760">
        <w:t>3(g)</w:t>
      </w:r>
      <w:r w:rsidR="00C001E2">
        <w:t>}</w:t>
      </w:r>
      <w:r w:rsidR="00E60A63">
        <w:t>,</w:t>
      </w:r>
      <w:r w:rsidR="00472760">
        <w:t xml:space="preserve"> with co</w:t>
      </w:r>
      <w:r w:rsidR="00DE50E6">
        <w:t xml:space="preserve">nditional rules depending on </w:t>
      </w:r>
      <w:r w:rsidR="00E60A63">
        <w:t>gene</w:t>
      </w:r>
      <w:r w:rsidR="00DE50E6">
        <w:t>s denoted by  g</w:t>
      </w:r>
      <w:r w:rsidR="00C001E2">
        <w:t xml:space="preserve"> and survival rules involving birth overwrites denoted by </w:t>
      </w:r>
      <w:r w:rsidR="000612D7">
        <w:t>b</w:t>
      </w:r>
      <w:r w:rsidR="00C001E2">
        <w:t xml:space="preserve"> (2) genetic modulations of the live neighbour counting process that allow different numbers of live neighbours a) for specific 2</w:t>
      </w:r>
      <w:r w:rsidR="00C001E2" w:rsidRPr="00C001E2">
        <w:rPr>
          <w:vertAlign w:val="superscript"/>
        </w:rPr>
        <w:t>nd</w:t>
      </w:r>
      <w:r w:rsidR="00C001E2">
        <w:t xml:space="preserve"> neighbour ring configurations b) using masks </w:t>
      </w:r>
      <w:r w:rsidR="00E60A63">
        <w:t>on 1</w:t>
      </w:r>
      <w:r w:rsidR="00E60A63" w:rsidRPr="00E60A63">
        <w:rPr>
          <w:vertAlign w:val="superscript"/>
        </w:rPr>
        <w:t>st</w:t>
      </w:r>
      <w:r w:rsidR="00E60A63">
        <w:t xml:space="preserve"> </w:t>
      </w:r>
      <w:r w:rsidR="00E60A63">
        <w:lastRenderedPageBreak/>
        <w:t xml:space="preserve">neighbours </w:t>
      </w:r>
      <w:r w:rsidR="00C001E2">
        <w:t xml:space="preserve">encoded by the existing live neighbours c) with the gene specifying the allowed numbers directly (3) limitations of the influence of arbitrary gene encoded rule departures in varying symmetries through the requirement that </w:t>
      </w:r>
      <w:r w:rsidR="003721FF">
        <w:t>state changes induced by a non</w:t>
      </w:r>
      <w:r w:rsidR="00E60A63">
        <w:t>-</w:t>
      </w:r>
      <w:r w:rsidR="003721FF">
        <w:t>GoL rule inhibit further rule departures in their neighbourhood until corrected by a regular GoL rule.</w:t>
      </w:r>
      <w:r w:rsidR="00E60A63">
        <w:t xml:space="preserve"> Whereas many perturbations of the GoL rules either quickly die out or proliferate rapidly to fill space with reproducing structures, a family of interesting dynamical systems is found, and its tendency towards open-ended evolution analysed b</w:t>
      </w:r>
      <w:r w:rsidR="00AE25C6">
        <w:t xml:space="preserve">y means of activity statistics.  </w:t>
      </w:r>
      <w:r w:rsidR="00613494">
        <w:t>Note, that while t</w:t>
      </w:r>
      <w:r w:rsidR="00EE30B7">
        <w:t>he standard B3</w:t>
      </w:r>
      <w:r w:rsidR="00DE50E6">
        <w:t>/S23</w:t>
      </w:r>
      <w:r w:rsidR="00EE30B7">
        <w:t xml:space="preserve"> game of life</w:t>
      </w:r>
      <w:r w:rsidR="00613494">
        <w:t>, starting from random patterns of 50% 1s and 0s,</w:t>
      </w:r>
      <w:r w:rsidR="00EE30B7">
        <w:t xml:space="preserve"> </w:t>
      </w:r>
      <w:r w:rsidR="00613494">
        <w:t xml:space="preserve">in most instances </w:t>
      </w:r>
      <w:r w:rsidR="00EE30B7">
        <w:t>does not produce</w:t>
      </w:r>
      <w:r w:rsidR="00613494">
        <w:t xml:space="preserve"> complex dynamics, the new family does.</w:t>
      </w:r>
      <w:r w:rsidR="00EE30B7">
        <w:t xml:space="preserve"> </w:t>
      </w:r>
    </w:p>
    <w:p w14:paraId="2DB33F46" w14:textId="67EF22E6" w:rsidR="00EE30B7" w:rsidRPr="00B5074E" w:rsidRDefault="00EE30B7" w:rsidP="004D46C2">
      <w:pPr>
        <w:jc w:val="both"/>
        <w:rPr>
          <w:lang w:val="en-US"/>
        </w:rPr>
      </w:pPr>
    </w:p>
    <w:p w14:paraId="5C1AAE64" w14:textId="7238A6B5" w:rsidR="008B3E51" w:rsidRDefault="008B3E51" w:rsidP="004D46C2">
      <w:pPr>
        <w:jc w:val="both"/>
      </w:pPr>
      <w:r>
        <w:t xml:space="preserve">Notation: Rule extensions </w:t>
      </w:r>
      <w:r w:rsidRPr="00472760">
        <w:t> </w:t>
      </w:r>
      <w:hyperlink r:id="rId7" w:tooltip="Golly (program)" w:history="1">
        <w:r w:rsidRPr="00472760">
          <w:rPr>
            <w:rStyle w:val="Hyperlink"/>
          </w:rPr>
          <w:t>Golly</w:t>
        </w:r>
      </w:hyperlink>
      <w:r w:rsidRPr="00472760">
        <w:t> open-source cellular automaton package </w:t>
      </w:r>
    </w:p>
    <w:p w14:paraId="0260510A" w14:textId="441193AC" w:rsidR="008E067C" w:rsidRDefault="008E067C" w:rsidP="004D46C2">
      <w:pPr>
        <w:jc w:val="both"/>
      </w:pPr>
    </w:p>
    <w:p w14:paraId="715AF950" w14:textId="4B6DAF54" w:rsidR="008E067C" w:rsidRDefault="008E067C" w:rsidP="00B5074E">
      <w:pPr>
        <w:pStyle w:val="Heading2"/>
      </w:pPr>
      <w:bookmarkStart w:id="6" w:name="_Toc531555078"/>
      <w:r>
        <w:t>Example: selection = 7</w:t>
      </w:r>
      <w:bookmarkEnd w:id="6"/>
    </w:p>
    <w:p w14:paraId="63E2B006" w14:textId="0A87C813" w:rsidR="008E067C" w:rsidRDefault="008E067C" w:rsidP="008E067C"/>
    <w:p w14:paraId="161337FA" w14:textId="1F559F9B" w:rsidR="008E067C" w:rsidRDefault="008E067C" w:rsidP="00B5074E">
      <w:pPr>
        <w:pStyle w:val="Heading2"/>
      </w:pPr>
      <w:bookmarkStart w:id="7" w:name="_Toc531555079"/>
      <w:r>
        <w:t>Example: selection = 0</w:t>
      </w:r>
      <w:bookmarkEnd w:id="7"/>
    </w:p>
    <w:p w14:paraId="32D8D161" w14:textId="42E5486F" w:rsidR="008E067C" w:rsidRDefault="008E067C" w:rsidP="008E067C"/>
    <w:p w14:paraId="7118AE20" w14:textId="3747C2BB" w:rsidR="008E067C" w:rsidRDefault="008E067C" w:rsidP="00B5074E">
      <w:pPr>
        <w:pStyle w:val="Heading2"/>
      </w:pPr>
      <w:bookmarkStart w:id="8" w:name="_Toc531555080"/>
      <w:r>
        <w:t>Example: selection = 2</w:t>
      </w:r>
      <w:bookmarkEnd w:id="8"/>
    </w:p>
    <w:p w14:paraId="5706543A" w14:textId="28DA1C2C" w:rsidR="008E067C" w:rsidRDefault="008E067C" w:rsidP="008E067C"/>
    <w:p w14:paraId="52779B6D" w14:textId="6B1385BE" w:rsidR="008E067C" w:rsidRPr="008E067C" w:rsidRDefault="008E067C" w:rsidP="00B5074E">
      <w:pPr>
        <w:pStyle w:val="Heading2"/>
      </w:pPr>
      <w:bookmarkStart w:id="9" w:name="_Toc531555081"/>
      <w:r>
        <w:t>Example: selection = 4</w:t>
      </w:r>
      <w:bookmarkEnd w:id="9"/>
    </w:p>
    <w:p w14:paraId="3FA5E1F9" w14:textId="0E493AB4" w:rsidR="008E067C" w:rsidRPr="008E067C" w:rsidRDefault="008E067C" w:rsidP="00B5074E">
      <w:pPr>
        <w:pStyle w:val="Heading2"/>
      </w:pPr>
      <w:bookmarkStart w:id="10" w:name="_Toc531555082"/>
      <w:r>
        <w:t>Example: selection = 5</w:t>
      </w:r>
      <w:bookmarkEnd w:id="10"/>
    </w:p>
    <w:p w14:paraId="3FF068E0" w14:textId="24BFD4CA" w:rsidR="008E067C" w:rsidRDefault="008E067C" w:rsidP="008E067C"/>
    <w:p w14:paraId="6E52FD88" w14:textId="77777777" w:rsidR="008E067C" w:rsidRPr="008E067C" w:rsidRDefault="008E067C" w:rsidP="00B5074E"/>
    <w:p w14:paraId="2CAEF62D" w14:textId="57700717" w:rsidR="00E11EC8" w:rsidRPr="007A74DA" w:rsidRDefault="00E11EC8" w:rsidP="00B5074E">
      <w:pPr>
        <w:pStyle w:val="Heading1"/>
      </w:pPr>
      <w:bookmarkStart w:id="11" w:name="_Direct_encoding_of"/>
      <w:bookmarkStart w:id="12" w:name="_Toc531555083"/>
      <w:bookmarkEnd w:id="11"/>
      <w:r>
        <w:t>Direct encoding of local CA rule by genes</w:t>
      </w:r>
      <w:r w:rsidRPr="007A74DA">
        <w:t xml:space="preserve"> </w:t>
      </w:r>
      <w:bookmarkEnd w:id="12"/>
    </w:p>
    <w:p w14:paraId="4F26F151" w14:textId="77777777" w:rsidR="00E11EC8" w:rsidRDefault="00E11EC8" w:rsidP="00B5074E">
      <w:r>
        <w:t xml:space="preserve">The most common family of CAs within which GoL-like rule-tables are defined is the semi-totalistic or outer-totalistic automata family, so-called because a cell’s next state depends only on the current state and sum of the neighbour states </w:t>
      </w:r>
      <w:r w:rsidRPr="00DD4C02">
        <w:rPr>
          <w:i/>
        </w:rPr>
        <w:t>s</w:t>
      </w:r>
      <w:r>
        <w:rPr>
          <w:i/>
        </w:rPr>
        <w:t xml:space="preserve"> </w:t>
      </w:r>
      <w:r>
        <w:t xml:space="preserve">(totalistic rules depend only on the sum of the current state and all neighbour states). The birth rules for current state “0” and the survival rules for current state “1” define the exceptions to the default rule which is next state “0”. </w:t>
      </w:r>
    </w:p>
    <w:p w14:paraId="24048984" w14:textId="1EBC79FF" w:rsidR="00E11EC8" w:rsidRDefault="00E11EC8" w:rsidP="00B5074E">
      <w:r>
        <w:t xml:space="preserve">Genes may specify any look up table (LUT) that maps the sum of </w:t>
      </w:r>
      <w:proofErr w:type="spellStart"/>
      <w:r>
        <w:t>neighbors</w:t>
      </w:r>
      <w:proofErr w:type="spellEnd"/>
      <w:r>
        <w:t xml:space="preserve"> to cell values 0 or 1, and the LUT construction may be generalized if we go beyond the semi-totalistic family, as we shall later on. For the semi-totalistic case, if we exclude the special cases of spontaneous birth (B</w:t>
      </w:r>
      <w:r w:rsidRPr="00DD4C02">
        <w:rPr>
          <w:vertAlign w:val="subscript"/>
        </w:rPr>
        <w:t>0</w:t>
      </w:r>
      <w:r>
        <w:t xml:space="preserve"> </w:t>
      </w:r>
      <w:r w:rsidRPr="00DD4C02">
        <w:rPr>
          <w:i/>
        </w:rPr>
        <w:t>i</w:t>
      </w:r>
      <w:r>
        <w:rPr>
          <w:i/>
        </w:rPr>
        <w:t>.</w:t>
      </w:r>
      <w:r w:rsidRPr="00DD4C02">
        <w:rPr>
          <w:i/>
        </w:rPr>
        <w:t>e</w:t>
      </w:r>
      <w:r>
        <w:rPr>
          <w:i/>
        </w:rPr>
        <w:t>.</w:t>
      </w:r>
      <w:r>
        <w:t xml:space="preserve"> birth for s=0) and lone survival (S</w:t>
      </w:r>
      <w:r w:rsidRPr="00DD4C02">
        <w:rPr>
          <w:vertAlign w:val="subscript"/>
        </w:rPr>
        <w:t>0</w:t>
      </w:r>
      <w:r>
        <w:t xml:space="preserve">) then there are 8+8=16 distinguished states that may be independently part of an active next state ruleset.  </w:t>
      </w:r>
      <w:proofErr w:type="gramStart"/>
      <w:r>
        <w:t>Thus</w:t>
      </w:r>
      <w:proofErr w:type="gramEnd"/>
      <w:r>
        <w:t xml:space="preserve"> there are 2</w:t>
      </w:r>
      <w:r w:rsidRPr="00DD4C02">
        <w:rPr>
          <w:vertAlign w:val="superscript"/>
        </w:rPr>
        <w:t>16</w:t>
      </w:r>
      <w:r>
        <w:t xml:space="preserve"> CA rulesets, and these may be encoded by a binary genome of length 16 with one bit per LUT entry. In this paper, we restrict our attention to gen</w:t>
      </w:r>
      <w:r w:rsidR="0001657F">
        <w:t xml:space="preserve">omes </w:t>
      </w:r>
      <w:r>
        <w:t xml:space="preserve">of maximum length 64, and often use the </w:t>
      </w:r>
      <w:r w:rsidR="0001657F">
        <w:t>term</w:t>
      </w:r>
      <w:r>
        <w:t xml:space="preserve"> genome to refer to th</w:t>
      </w:r>
      <w:r w:rsidR="0001657F">
        <w:t>is</w:t>
      </w:r>
      <w:r>
        <w:t xml:space="preserve"> full sequence, </w:t>
      </w:r>
      <w:r w:rsidR="0001657F">
        <w:t>reserving</w:t>
      </w:r>
      <w:r>
        <w:t xml:space="preserve"> the term gene to refer to a specifier of part of the rule-table. We may also employ multiple bits (</w:t>
      </w:r>
      <w:proofErr w:type="spellStart"/>
      <w:r>
        <w:t>n</w:t>
      </w:r>
      <w:r w:rsidRPr="00DD4C02">
        <w:rPr>
          <w:vertAlign w:val="subscript"/>
        </w:rPr>
        <w:t>c</w:t>
      </w:r>
      <w:r>
        <w:rPr>
          <w:vertAlign w:val="subscript"/>
        </w:rPr>
        <w:t>o</w:t>
      </w:r>
      <w:r w:rsidRPr="00DD4C02">
        <w:rPr>
          <w:vertAlign w:val="subscript"/>
        </w:rPr>
        <w:t>ding</w:t>
      </w:r>
      <w:proofErr w:type="spellEnd"/>
      <w:r>
        <w:t xml:space="preserve">) to encode each LUT entry for an active rule, for example with only one of the possible </w:t>
      </w:r>
      <w:proofErr w:type="spellStart"/>
      <w:r>
        <w:t>n</w:t>
      </w:r>
      <w:r w:rsidRPr="00DD4C02">
        <w:rPr>
          <w:vertAlign w:val="subscript"/>
        </w:rPr>
        <w:t>c</w:t>
      </w:r>
      <w:r>
        <w:rPr>
          <w:vertAlign w:val="subscript"/>
        </w:rPr>
        <w:t>o</w:t>
      </w:r>
      <w:r w:rsidRPr="00DD4C02">
        <w:rPr>
          <w:vertAlign w:val="subscript"/>
        </w:rPr>
        <w:t>ding</w:t>
      </w:r>
      <w:proofErr w:type="spellEnd"/>
      <w:r>
        <w:t xml:space="preserve"> gene patterns being active, then genomes of length 16x</w:t>
      </w:r>
      <w:r w:rsidRPr="0033181B">
        <w:t xml:space="preserve"> </w:t>
      </w:r>
      <w:proofErr w:type="spellStart"/>
      <w:r>
        <w:t>n</w:t>
      </w:r>
      <w:r w:rsidRPr="00DD4C02">
        <w:rPr>
          <w:vertAlign w:val="subscript"/>
        </w:rPr>
        <w:t>c</w:t>
      </w:r>
      <w:r>
        <w:rPr>
          <w:vertAlign w:val="subscript"/>
        </w:rPr>
        <w:t>o</w:t>
      </w:r>
      <w:r w:rsidRPr="00DD4C02">
        <w:rPr>
          <w:vertAlign w:val="subscript"/>
        </w:rPr>
        <w:t>ding</w:t>
      </w:r>
      <w:proofErr w:type="spellEnd"/>
      <w:r>
        <w:t xml:space="preserve"> are required. A modular variable length encoding could be to encode the values of s (requiring 3 bits) as well as the central state (for survival or birth) for which the next state is live i.e. 4 bits in </w:t>
      </w:r>
      <w:r>
        <w:lastRenderedPageBreak/>
        <w:t>total per entry. The standard game of life would require 3*4 = 12 bits to be specified. Longer genomes could contain the same entry repeatedly allowing for mutational error resistance.</w:t>
      </w:r>
    </w:p>
    <w:p w14:paraId="5D1C65AB" w14:textId="77777777" w:rsidR="00E11EC8" w:rsidRPr="00EF612A" w:rsidRDefault="00E11EC8" w:rsidP="008E067C"/>
    <w:p w14:paraId="25752D5C" w14:textId="77777777" w:rsidR="00E11EC8" w:rsidRDefault="00E11EC8" w:rsidP="00B5074E">
      <w:pPr>
        <w:rPr>
          <w:rFonts w:cstheme="minorHAnsi"/>
          <w:color w:val="000000" w:themeColor="text1"/>
          <w:lang w:val="en-US"/>
        </w:rPr>
      </w:pPr>
      <w:r>
        <w:t xml:space="preserve">Requiring that the birth and survival rules form a single interval of neighbourhood sum values, with lower and upper limits in the sum variable </w:t>
      </w:r>
      <w:r w:rsidRPr="00DD4C02">
        <w:rPr>
          <w:i/>
        </w:rPr>
        <w:t>s</w:t>
      </w:r>
      <w:r>
        <w:rPr>
          <w:i/>
        </w:rPr>
        <w:t>,</w:t>
      </w:r>
      <w:r>
        <w:t xml:space="preserve"> restricts the possible rule-tables to a family with members specified by four integers</w:t>
      </w:r>
      <w:r w:rsidRPr="00E109FF">
        <w:t xml:space="preserve"> </w:t>
      </w:r>
      <w:proofErr w:type="spellStart"/>
      <w:r w:rsidRPr="00E109FF">
        <w:rPr>
          <w:rFonts w:cstheme="minorHAnsi"/>
          <w:color w:val="000000" w:themeColor="text1"/>
          <w:lang w:val="en-US"/>
        </w:rPr>
        <w:t>S</w:t>
      </w:r>
      <w:r w:rsidRPr="00E109FF">
        <w:rPr>
          <w:rFonts w:cstheme="minorHAnsi"/>
          <w:color w:val="000000" w:themeColor="text1"/>
          <w:vertAlign w:val="subscript"/>
          <w:lang w:val="en-US"/>
        </w:rPr>
        <w:t>l</w:t>
      </w:r>
      <w:r w:rsidRPr="00E109FF">
        <w:rPr>
          <w:rFonts w:cstheme="minorHAnsi"/>
          <w:color w:val="000000" w:themeColor="text1"/>
          <w:lang w:val="en-US"/>
        </w:rPr>
        <w:t>S</w:t>
      </w:r>
      <w:r w:rsidRPr="007A74DA">
        <w:rPr>
          <w:rFonts w:cstheme="minorHAnsi"/>
          <w:color w:val="000000" w:themeColor="text1"/>
          <w:vertAlign w:val="subscript"/>
          <w:lang w:val="en-US"/>
        </w:rPr>
        <w:t>u</w:t>
      </w:r>
      <w:r w:rsidRPr="00E109FF">
        <w:rPr>
          <w:rFonts w:cstheme="minorHAnsi"/>
          <w:color w:val="000000" w:themeColor="text1"/>
          <w:lang w:val="en-US"/>
        </w:rPr>
        <w:t>B</w:t>
      </w:r>
      <w:r w:rsidRPr="00E109FF">
        <w:rPr>
          <w:rFonts w:cstheme="minorHAnsi"/>
          <w:color w:val="000000" w:themeColor="text1"/>
          <w:vertAlign w:val="subscript"/>
          <w:lang w:val="en-US"/>
        </w:rPr>
        <w:t>l</w:t>
      </w:r>
      <w:r w:rsidRPr="00E109FF">
        <w:rPr>
          <w:rFonts w:cstheme="minorHAnsi"/>
          <w:color w:val="000000" w:themeColor="text1"/>
          <w:lang w:val="en-US"/>
        </w:rPr>
        <w:t>B</w:t>
      </w:r>
      <w:r w:rsidRPr="007A74DA">
        <w:rPr>
          <w:rFonts w:cstheme="minorHAnsi"/>
          <w:color w:val="000000" w:themeColor="text1"/>
          <w:vertAlign w:val="subscript"/>
          <w:lang w:val="en-US"/>
        </w:rPr>
        <w:t>u</w:t>
      </w:r>
      <w:proofErr w:type="spellEnd"/>
      <w:r w:rsidRPr="00E109FF">
        <w:rPr>
          <w:rFonts w:cstheme="minorHAnsi"/>
          <w:color w:val="000000" w:themeColor="text1"/>
          <w:lang w:val="en-US"/>
        </w:rPr>
        <w:t xml:space="preserve"> </w:t>
      </w:r>
      <w:r>
        <w:rPr>
          <w:rFonts w:cstheme="minorHAnsi"/>
          <w:color w:val="000000" w:themeColor="text1"/>
          <w:lang w:val="en-US"/>
        </w:rPr>
        <w:t xml:space="preserve">(lower and upper values of the </w:t>
      </w:r>
      <w:r>
        <w:t>neighbourhood sum</w:t>
      </w:r>
      <w:r w:rsidRPr="00E109FF">
        <w:rPr>
          <w:rFonts w:cstheme="minorHAnsi"/>
          <w:color w:val="000000" w:themeColor="text1"/>
          <w:lang w:val="en-US"/>
        </w:rPr>
        <w:t xml:space="preserve"> </w:t>
      </w:r>
      <w:r>
        <w:rPr>
          <w:rFonts w:cstheme="minorHAnsi"/>
          <w:color w:val="000000" w:themeColor="text1"/>
          <w:lang w:val="en-US"/>
        </w:rPr>
        <w:t xml:space="preserve">for survival and birth, respectively) </w:t>
      </w:r>
      <w:r w:rsidRPr="00E109FF">
        <w:rPr>
          <w:rFonts w:cstheme="minorHAnsi"/>
          <w:color w:val="000000" w:themeColor="text1"/>
          <w:lang w:val="en-US"/>
        </w:rPr>
        <w:t xml:space="preserve">and </w:t>
      </w:r>
      <w:r>
        <w:rPr>
          <w:rFonts w:cstheme="minorHAnsi"/>
          <w:color w:val="000000" w:themeColor="text1"/>
          <w:lang w:val="en-US"/>
        </w:rPr>
        <w:t>restricts the rule space above to 36</w:t>
      </w:r>
      <w:r w:rsidRPr="00D829D8">
        <w:rPr>
          <w:rFonts w:cstheme="minorHAnsi"/>
          <w:color w:val="000000" w:themeColor="text1"/>
          <w:vertAlign w:val="superscript"/>
          <w:lang w:val="en-US"/>
        </w:rPr>
        <w:t>2</w:t>
      </w:r>
      <w:r>
        <w:rPr>
          <w:rFonts w:cstheme="minorHAnsi"/>
          <w:color w:val="000000" w:themeColor="text1"/>
          <w:lang w:val="en-US"/>
        </w:rPr>
        <w:t>=1296 possible rules. Most of these rule-tables either lead to strong proliferation of live states or their extinction, and in order to allow genetic encoding to deliver novel dynamics of interest it turns out to be important to further dissect the rule-tables in the vicinity of the GoL rule 2333.</w:t>
      </w:r>
    </w:p>
    <w:p w14:paraId="1B59ECE7" w14:textId="77777777" w:rsidR="00E11EC8" w:rsidRDefault="00E11EC8" w:rsidP="00E11EC8">
      <w:pPr>
        <w:rPr>
          <w:lang w:val="en-US"/>
        </w:rPr>
      </w:pPr>
    </w:p>
    <w:p w14:paraId="63E22286" w14:textId="77777777" w:rsidR="00E11EC8" w:rsidRDefault="00E11EC8" w:rsidP="00E11EC8">
      <w:pPr>
        <w:jc w:val="both"/>
        <w:rPr>
          <w:lang w:val="en-US"/>
        </w:rPr>
      </w:pPr>
      <w:r>
        <w:rPr>
          <w:lang w:val="en-US"/>
        </w:rPr>
        <w:t>There are a number of ways that this may be done, taking spatial symmetries into account. We shall list several and investigate a subset of them:</w:t>
      </w:r>
    </w:p>
    <w:p w14:paraId="755348E4" w14:textId="77777777" w:rsidR="00E11EC8" w:rsidRDefault="00E11EC8" w:rsidP="00E11EC8">
      <w:pPr>
        <w:pStyle w:val="ListParagraph"/>
        <w:numPr>
          <w:ilvl w:val="0"/>
          <w:numId w:val="1"/>
        </w:numPr>
        <w:jc w:val="both"/>
        <w:rPr>
          <w:lang w:val="en-US"/>
        </w:rPr>
      </w:pPr>
      <w:r>
        <w:rPr>
          <w:lang w:val="en-US"/>
        </w:rPr>
        <w:t xml:space="preserve">Distinguish arbitrary configurations ignoring symmetries: there are 256 binary </w:t>
      </w:r>
      <w:proofErr w:type="spellStart"/>
      <w:r>
        <w:rPr>
          <w:lang w:val="en-US"/>
        </w:rPr>
        <w:t>neighbour</w:t>
      </w:r>
      <w:proofErr w:type="spellEnd"/>
      <w:r>
        <w:rPr>
          <w:lang w:val="en-US"/>
        </w:rPr>
        <w:t xml:space="preserve"> patterns in the Moore </w:t>
      </w:r>
      <w:proofErr w:type="spellStart"/>
      <w:r>
        <w:rPr>
          <w:lang w:val="en-US"/>
        </w:rPr>
        <w:t>neighbourhood</w:t>
      </w:r>
      <w:proofErr w:type="spellEnd"/>
      <w:r>
        <w:rPr>
          <w:lang w:val="en-US"/>
        </w:rPr>
        <w:t>, and hence 2</w:t>
      </w:r>
      <w:r w:rsidRPr="000D24BB">
        <w:rPr>
          <w:vertAlign w:val="superscript"/>
          <w:lang w:val="en-US"/>
        </w:rPr>
        <w:t>512</w:t>
      </w:r>
      <w:r>
        <w:rPr>
          <w:lang w:val="en-US"/>
        </w:rPr>
        <w:t xml:space="preserve"> possible rule-tables. We could encode these directly with a 512-bit genome or with a variable length genome by a sequence of 9-bit patterns specifying configurations (including the central site as a 9</w:t>
      </w:r>
      <w:r w:rsidRPr="000D24BB">
        <w:rPr>
          <w:vertAlign w:val="superscript"/>
          <w:lang w:val="en-US"/>
        </w:rPr>
        <w:t>th</w:t>
      </w:r>
      <w:r>
        <w:rPr>
          <w:lang w:val="en-US"/>
        </w:rPr>
        <w:t xml:space="preserve"> bit) that give rise to live states. A maximum of 7 such rules would fit in a 64-bit genome and the standard GoL genome would have to be 9*(C</w:t>
      </w:r>
      <w:r w:rsidRPr="00080A36">
        <w:rPr>
          <w:vertAlign w:val="superscript"/>
          <w:lang w:val="en-US"/>
        </w:rPr>
        <w:t>8</w:t>
      </w:r>
      <w:r>
        <w:rPr>
          <w:vertAlign w:val="subscript"/>
          <w:lang w:val="en-US"/>
        </w:rPr>
        <w:t>2</w:t>
      </w:r>
      <w:r>
        <w:rPr>
          <w:lang w:val="en-US"/>
        </w:rPr>
        <w:t>+</w:t>
      </w:r>
      <w:r w:rsidRPr="00080A36">
        <w:rPr>
          <w:lang w:val="en-US"/>
        </w:rPr>
        <w:t>2</w:t>
      </w:r>
      <w:r>
        <w:rPr>
          <w:lang w:val="en-US"/>
        </w:rPr>
        <w:t>*C</w:t>
      </w:r>
      <w:proofErr w:type="gramStart"/>
      <w:r w:rsidRPr="00080A36">
        <w:rPr>
          <w:vertAlign w:val="superscript"/>
          <w:lang w:val="en-US"/>
        </w:rPr>
        <w:t>8</w:t>
      </w:r>
      <w:r w:rsidRPr="00080A36">
        <w:rPr>
          <w:vertAlign w:val="subscript"/>
          <w:lang w:val="en-US"/>
        </w:rPr>
        <w:t>3</w:t>
      </w:r>
      <w:r>
        <w:rPr>
          <w:lang w:val="en-US"/>
        </w:rPr>
        <w:t>)=</w:t>
      </w:r>
      <w:proofErr w:type="gramEnd"/>
      <w:r>
        <w:rPr>
          <w:lang w:val="en-US"/>
        </w:rPr>
        <w:t xml:space="preserve"> 9*(28+56)=756 bits in length. For completeness, we could also consider the continuous interval subset of rules defined by upper and lower bounds for the integer value of the 8-bit neighbor configuration for survival and birth, for which rule-tables can be specified by 2*(8+</w:t>
      </w:r>
      <w:proofErr w:type="gramStart"/>
      <w:r>
        <w:rPr>
          <w:lang w:val="en-US"/>
        </w:rPr>
        <w:t>8)=</w:t>
      </w:r>
      <w:proofErr w:type="gramEnd"/>
      <w:r>
        <w:rPr>
          <w:lang w:val="en-US"/>
        </w:rPr>
        <w:t>32 bits.</w:t>
      </w:r>
    </w:p>
    <w:p w14:paraId="17204758" w14:textId="77777777" w:rsidR="00E11EC8" w:rsidRPr="004A5CA8" w:rsidRDefault="00E11EC8" w:rsidP="00E11EC8">
      <w:pPr>
        <w:pStyle w:val="ListParagraph"/>
        <w:numPr>
          <w:ilvl w:val="0"/>
          <w:numId w:val="1"/>
        </w:numPr>
        <w:jc w:val="both"/>
        <w:rPr>
          <w:lang w:val="en-US"/>
        </w:rPr>
      </w:pPr>
      <w:r>
        <w:rPr>
          <w:lang w:val="en-US"/>
        </w:rPr>
        <w:t xml:space="preserve">Distinguish all configurations that are not equivalent by 4-fold rotation and reflection symmetry in 2D. The numbers of these distinguished configurations for s=0…8 are </w:t>
      </w:r>
      <w:r w:rsidRPr="004A5CA8">
        <w:rPr>
          <w:lang w:val="en-US"/>
        </w:rPr>
        <w:t>1,2,6,10,16,10,6,2,1</w:t>
      </w:r>
      <w:r>
        <w:rPr>
          <w:lang w:val="en-US"/>
        </w:rPr>
        <w:t xml:space="preserve"> </w:t>
      </w:r>
      <w:r w:rsidRPr="004A5CA8">
        <w:rPr>
          <w:i/>
          <w:lang w:val="en-US"/>
        </w:rPr>
        <w:t>i.e.</w:t>
      </w:r>
      <w:r>
        <w:rPr>
          <w:lang w:val="en-US"/>
        </w:rPr>
        <w:t xml:space="preserve"> in total 54, or 52 excluding the s=0 case. The minimum length encoding of a gene specifying this table with one bit per LUT entry is thus 104. Encoding with a variable length genome analogously to above would result in 3+4+1 bit patterns needed to specify a LUT entry, and the standard GoL can be encoded with 8*(6+2*</w:t>
      </w:r>
      <w:proofErr w:type="gramStart"/>
      <w:r>
        <w:rPr>
          <w:lang w:val="en-US"/>
        </w:rPr>
        <w:t>10)=</w:t>
      </w:r>
      <w:proofErr w:type="gramEnd"/>
      <w:r>
        <w:rPr>
          <w:lang w:val="en-US"/>
        </w:rPr>
        <w:t>208 bits. 64-bit genomes would allow up to 8 such entries to be specified (</w:t>
      </w:r>
      <w:r w:rsidRPr="004F7A0B">
        <w:rPr>
          <w:i/>
          <w:lang w:val="en-US"/>
        </w:rPr>
        <w:t>e.g.</w:t>
      </w:r>
      <w:r>
        <w:rPr>
          <w:lang w:val="en-US"/>
        </w:rPr>
        <w:t xml:space="preserve"> 4 survival and 4 birth configurations) in a variable length genome. Note that the variable genome length encoding allows the rule-tables of different genomes to be combined simply: any entry that is defined is valid irrespective of multiplicity.</w:t>
      </w:r>
    </w:p>
    <w:p w14:paraId="4C5DBFD4" w14:textId="77777777" w:rsidR="00E11EC8" w:rsidRDefault="00E11EC8" w:rsidP="00E11EC8">
      <w:pPr>
        <w:pStyle w:val="ListParagraph"/>
        <w:numPr>
          <w:ilvl w:val="0"/>
          <w:numId w:val="1"/>
        </w:numPr>
        <w:jc w:val="both"/>
        <w:rPr>
          <w:lang w:val="en-US"/>
        </w:rPr>
      </w:pPr>
      <w:r>
        <w:rPr>
          <w:lang w:val="en-US"/>
        </w:rPr>
        <w:t xml:space="preserve">Distinguish all configurations that are not an 8-fold rotation of one another. This is both a simpler and somewhat smaller symmetry partition of the 8-neighbour configurations as </w:t>
      </w:r>
      <w:r w:rsidRPr="004D4005">
        <w:rPr>
          <w:i/>
          <w:lang w:val="en-US"/>
        </w:rPr>
        <w:t>s</w:t>
      </w:r>
      <w:r>
        <w:rPr>
          <w:lang w:val="en-US"/>
        </w:rPr>
        <w:t xml:space="preserve"> varies from </w:t>
      </w:r>
      <w:proofErr w:type="gramStart"/>
      <w:r>
        <w:rPr>
          <w:lang w:val="en-US"/>
        </w:rPr>
        <w:t>0..</w:t>
      </w:r>
      <w:proofErr w:type="gramEnd"/>
      <w:r>
        <w:rPr>
          <w:lang w:val="en-US"/>
        </w:rPr>
        <w:t xml:space="preserve">8 with 1,1,4,7,10,7,4,1,1 a total of 36 distinguished configurations. Configurations can be quickly mapped to their symmetry class, by finding the rotation of 8 bits that yields the minimal numerical value (which we call the canonical rotation) and using these values as identifiers for the different classes (separately for each value of </w:t>
      </w:r>
      <w:r w:rsidRPr="004D4005">
        <w:rPr>
          <w:i/>
          <w:lang w:val="en-US"/>
        </w:rPr>
        <w:t>s</w:t>
      </w:r>
      <w:r>
        <w:rPr>
          <w:lang w:val="en-US"/>
        </w:rPr>
        <w:t xml:space="preserve">). </w:t>
      </w:r>
      <w:r w:rsidRPr="004D4005">
        <w:rPr>
          <w:lang w:val="en-US"/>
        </w:rPr>
        <w:t>Restricting attention to the central s-range of 2-6 gives 32 distinguished configurations and 64 LUT entries for survival or birth. This fits neatly into a 64-bit integer genome. The variable length genome encoding still requires 8-bit entries and the standard GoL rule can be specified in 8*(4+2*</w:t>
      </w:r>
      <w:proofErr w:type="gramStart"/>
      <w:r w:rsidRPr="004D4005">
        <w:rPr>
          <w:lang w:val="en-US"/>
        </w:rPr>
        <w:t>7)=</w:t>
      </w:r>
      <w:proofErr w:type="gramEnd"/>
      <w:r w:rsidRPr="004D4005">
        <w:rPr>
          <w:lang w:val="en-US"/>
        </w:rPr>
        <w:t>144 bits.</w:t>
      </w:r>
    </w:p>
    <w:p w14:paraId="4394FF15" w14:textId="77777777" w:rsidR="00E11EC8" w:rsidRDefault="00E11EC8" w:rsidP="00E11EC8">
      <w:pPr>
        <w:pStyle w:val="ListParagraph"/>
        <w:numPr>
          <w:ilvl w:val="0"/>
          <w:numId w:val="1"/>
        </w:numPr>
        <w:jc w:val="both"/>
        <w:rPr>
          <w:lang w:val="en-US"/>
        </w:rPr>
      </w:pPr>
      <w:r>
        <w:rPr>
          <w:lang w:val="en-US"/>
        </w:rPr>
        <w:lastRenderedPageBreak/>
        <w:t>Distinguish the four diagonal or corner sites (</w:t>
      </w:r>
      <w:proofErr w:type="gramStart"/>
      <w:r>
        <w:rPr>
          <w:lang w:val="en-US"/>
        </w:rPr>
        <w:t>NW,NE</w:t>
      </w:r>
      <w:proofErr w:type="gramEnd"/>
      <w:r>
        <w:rPr>
          <w:lang w:val="en-US"/>
        </w:rPr>
        <w:t xml:space="preserve">,SE,SW) from the four edge-centered sites (N,E,S,W) in an otherwise semi-totalistic rule-table. The numbers of partitions of </w:t>
      </w:r>
      <w:r w:rsidRPr="004F7A0B">
        <w:rPr>
          <w:i/>
          <w:lang w:val="en-US"/>
        </w:rPr>
        <w:t>s</w:t>
      </w:r>
      <w:r>
        <w:rPr>
          <w:lang w:val="en-US"/>
        </w:rPr>
        <w:t xml:space="preserve"> into these two classes of sites are for </w:t>
      </w:r>
      <w:r w:rsidRPr="00664E4B">
        <w:rPr>
          <w:i/>
          <w:lang w:val="en-US"/>
        </w:rPr>
        <w:t>s</w:t>
      </w:r>
      <w:r>
        <w:rPr>
          <w:lang w:val="en-US"/>
        </w:rPr>
        <w:t>=0…</w:t>
      </w:r>
      <w:proofErr w:type="gramStart"/>
      <w:r>
        <w:rPr>
          <w:lang w:val="en-US"/>
        </w:rPr>
        <w:t>8  1</w:t>
      </w:r>
      <w:proofErr w:type="gramEnd"/>
      <w:r>
        <w:rPr>
          <w:lang w:val="en-US"/>
        </w:rPr>
        <w:t xml:space="preserve">,2,3,4,5,4,3,2,1 = 25 </w:t>
      </w:r>
      <w:r w:rsidRPr="004F7A0B">
        <w:rPr>
          <w:i/>
          <w:lang w:val="en-US"/>
        </w:rPr>
        <w:t>i.e.</w:t>
      </w:r>
      <w:r>
        <w:rPr>
          <w:lang w:val="en-US"/>
        </w:rPr>
        <w:t xml:space="preserve"> 2*24=48 bits are required for a direct fixed gene length encoding. The variable length genome encoding above requires 7-bit entries (excluding as before the s=0 entries) and the GoL standard rule is encoded in 7*(3+2*</w:t>
      </w:r>
      <w:proofErr w:type="gramStart"/>
      <w:r>
        <w:rPr>
          <w:lang w:val="en-US"/>
        </w:rPr>
        <w:t>4)=</w:t>
      </w:r>
      <w:proofErr w:type="gramEnd"/>
      <w:r>
        <w:rPr>
          <w:lang w:val="en-US"/>
        </w:rPr>
        <w:t xml:space="preserve">77 bits. </w:t>
      </w:r>
    </w:p>
    <w:p w14:paraId="460AA504" w14:textId="77777777" w:rsidR="00E11EC8" w:rsidRDefault="00E11EC8" w:rsidP="00E11EC8">
      <w:pPr>
        <w:pStyle w:val="ListParagraph"/>
        <w:numPr>
          <w:ilvl w:val="0"/>
          <w:numId w:val="1"/>
        </w:numPr>
        <w:jc w:val="both"/>
        <w:rPr>
          <w:lang w:val="en-US"/>
        </w:rPr>
      </w:pPr>
      <w:r>
        <w:rPr>
          <w:lang w:val="en-US"/>
        </w:rPr>
        <w:t xml:space="preserve">The semi-totalistic case, distinguishing configurations only by </w:t>
      </w:r>
      <w:r w:rsidRPr="004F7A0B">
        <w:rPr>
          <w:i/>
          <w:lang w:val="en-US"/>
        </w:rPr>
        <w:t>s</w:t>
      </w:r>
      <w:r>
        <w:rPr>
          <w:lang w:val="en-US"/>
        </w:rPr>
        <w:t xml:space="preserve">. In addition to the 16-bit gene encoding (excluding </w:t>
      </w:r>
      <w:r w:rsidRPr="007C3EC4">
        <w:rPr>
          <w:i/>
          <w:lang w:val="en-US"/>
        </w:rPr>
        <w:t>s</w:t>
      </w:r>
      <w:r>
        <w:rPr>
          <w:lang w:val="en-US"/>
        </w:rPr>
        <w:t>=0 entries) there is also the variable gene length encoding involving entries of length 4-bits each. The GoL rule can be specified in 12-bits as described above.</w:t>
      </w:r>
    </w:p>
    <w:p w14:paraId="216962DF" w14:textId="77777777" w:rsidR="00E11EC8" w:rsidRDefault="00E11EC8" w:rsidP="00E11EC8">
      <w:pPr>
        <w:jc w:val="both"/>
        <w:rPr>
          <w:lang w:val="en-US"/>
        </w:rPr>
      </w:pPr>
    </w:p>
    <w:p w14:paraId="6302C560" w14:textId="77777777" w:rsidR="00E11EC8" w:rsidRDefault="00E11EC8" w:rsidP="00E11EC8">
      <w:pPr>
        <w:jc w:val="both"/>
        <w:rPr>
          <w:lang w:val="en-US"/>
        </w:rPr>
      </w:pPr>
      <w:r>
        <w:rPr>
          <w:lang w:val="en-US"/>
        </w:rPr>
        <w:t xml:space="preserve">In this work, we find that the semi-totalistic case is too coarse an encoding of CA rules, to allow significant genetic evolution of complex structures beyond the classic game of life. We explore both the fixed length and variable length encodings.  </w:t>
      </w:r>
      <w:proofErr w:type="spellStart"/>
      <w:r>
        <w:rPr>
          <w:lang w:val="en-US"/>
        </w:rPr>
        <w:t>Focussing</w:t>
      </w:r>
      <w:proofErr w:type="spellEnd"/>
      <w:r>
        <w:rPr>
          <w:lang w:val="en-US"/>
        </w:rPr>
        <w:t xml:space="preserve"> initially on cases (iii) and (iv), rather than the more differentiated (ii), we investigate the more differentiated rules and find that they produce a range of interesting dynamics. When coupled to a genetic population, these differentiated rules rapidly evolve to proliferate unless very strongly constrained.</w:t>
      </w:r>
    </w:p>
    <w:p w14:paraId="7C5ACED6" w14:textId="77777777" w:rsidR="00E11EC8" w:rsidRDefault="00E11EC8" w:rsidP="00E11EC8">
      <w:pPr>
        <w:jc w:val="both"/>
        <w:rPr>
          <w:lang w:val="en-US"/>
        </w:rPr>
      </w:pPr>
    </w:p>
    <w:p w14:paraId="42BDD536" w14:textId="6800FFAF" w:rsidR="00E11EC8" w:rsidRDefault="00E11EC8" w:rsidP="00E11EC8">
      <w:pPr>
        <w:jc w:val="both"/>
        <w:rPr>
          <w:lang w:val="en-US"/>
        </w:rPr>
      </w:pPr>
      <w:r>
        <w:rPr>
          <w:lang w:val="en-US"/>
        </w:rPr>
        <w:t xml:space="preserve">The key focus in this paper is on sequence- and possibly population-dependent selection mechanisms that attribute an increasing cost to more prolific (less GoL-like) and more specific rule specification, so that survival mandates complex dynamics close to the game of life. We compare these with rule-independent selection mechanisms that interact with the GoL rules only in so far as birth or survival </w:t>
      </w:r>
    </w:p>
    <w:p w14:paraId="6BE6A9C5" w14:textId="6520CBC2" w:rsidR="006C1BAD" w:rsidRPr="008E067C" w:rsidRDefault="006C1BAD" w:rsidP="00B5074E">
      <w:pPr>
        <w:pStyle w:val="Heading2"/>
      </w:pPr>
      <w:bookmarkStart w:id="13" w:name="_Toc531555084"/>
      <w:r>
        <w:t>Example: selection = 8</w:t>
      </w:r>
      <w:bookmarkEnd w:id="13"/>
    </w:p>
    <w:p w14:paraId="095DBB4A" w14:textId="0B0BEAFF" w:rsidR="006C1BAD" w:rsidRDefault="006C1BAD" w:rsidP="00E11EC8">
      <w:pPr>
        <w:jc w:val="both"/>
        <w:rPr>
          <w:lang w:val="en-US"/>
        </w:rPr>
      </w:pPr>
    </w:p>
    <w:p w14:paraId="1B574FF7" w14:textId="49D91FE4" w:rsidR="006C1BAD" w:rsidRDefault="006C1BAD" w:rsidP="00B5074E">
      <w:pPr>
        <w:pStyle w:val="Heading2"/>
      </w:pPr>
      <w:bookmarkStart w:id="14" w:name="_Toc531555085"/>
      <w:r>
        <w:t>Example: selection = 9</w:t>
      </w:r>
      <w:bookmarkEnd w:id="14"/>
    </w:p>
    <w:p w14:paraId="29A9389C" w14:textId="77777777" w:rsidR="006C1BAD" w:rsidRPr="006C1BAD" w:rsidRDefault="006C1BAD" w:rsidP="00B5074E"/>
    <w:p w14:paraId="6342F900" w14:textId="77777777" w:rsidR="006C1BAD" w:rsidRPr="004F7A0B" w:rsidRDefault="006C1BAD" w:rsidP="00E11EC8">
      <w:pPr>
        <w:jc w:val="both"/>
        <w:rPr>
          <w:lang w:val="en-US"/>
        </w:rPr>
      </w:pPr>
    </w:p>
    <w:p w14:paraId="57989D4E" w14:textId="77777777" w:rsidR="006C1BAD" w:rsidRDefault="006C1BAD" w:rsidP="006C1BAD">
      <w:pPr>
        <w:rPr>
          <w:lang w:val="en-US"/>
        </w:rPr>
      </w:pPr>
    </w:p>
    <w:p w14:paraId="2FC55989" w14:textId="77777777" w:rsidR="006C1BAD" w:rsidRDefault="006C1BAD" w:rsidP="006C1BAD">
      <w:pPr>
        <w:rPr>
          <w:lang w:val="en-US"/>
        </w:rPr>
      </w:pPr>
    </w:p>
    <w:p w14:paraId="1C468956" w14:textId="726642C2" w:rsidR="006C1BAD" w:rsidRDefault="006C1BAD" w:rsidP="006C1BAD">
      <w:pPr>
        <w:rPr>
          <w:lang w:val="en-US"/>
        </w:rPr>
      </w:pPr>
    </w:p>
    <w:p w14:paraId="581C081B" w14:textId="79F90BC7" w:rsidR="006C1BAD" w:rsidRPr="00B5074E" w:rsidRDefault="006C1BAD" w:rsidP="00B5074E">
      <w:pPr>
        <w:pStyle w:val="Heading1"/>
        <w:rPr>
          <w:lang w:val="en-US"/>
        </w:rPr>
      </w:pPr>
      <w:bookmarkStart w:id="15" w:name="_Toc531555093"/>
      <w:r>
        <w:rPr>
          <w:lang w:val="en-US"/>
        </w:rPr>
        <w:t>Discussion</w:t>
      </w:r>
      <w:bookmarkEnd w:id="15"/>
    </w:p>
    <w:p w14:paraId="11C3C4E2" w14:textId="39F4FB03" w:rsidR="009C10D2" w:rsidRDefault="00E125A4" w:rsidP="007A74DA">
      <w:pPr>
        <w:pStyle w:val="Heading1"/>
      </w:pPr>
      <w:r>
        <w:t>Extensions for further papers</w:t>
      </w:r>
    </w:p>
    <w:p w14:paraId="139DC62C" w14:textId="77777777" w:rsidR="00E125A4" w:rsidRDefault="00E125A4" w:rsidP="00E125A4">
      <w:pPr>
        <w:pStyle w:val="Heading2"/>
        <w:numPr>
          <w:ilvl w:val="0"/>
          <w:numId w:val="0"/>
        </w:numPr>
      </w:pPr>
    </w:p>
    <w:p w14:paraId="2C2B4421" w14:textId="2A4BC270" w:rsidR="001138FE" w:rsidRDefault="00E125A4" w:rsidP="00B5074E">
      <w:pPr>
        <w:pStyle w:val="Heading2"/>
      </w:pPr>
      <w:r>
        <w:t>Incorporate specific s</w:t>
      </w:r>
      <w:r w:rsidR="001138FE">
        <w:t>earch algorithms for gliders</w:t>
      </w:r>
      <w:r w:rsidR="00680563">
        <w:t>, spaceships and more</w:t>
      </w:r>
    </w:p>
    <w:p w14:paraId="53AE9C08" w14:textId="25ABC98D" w:rsidR="001138FE" w:rsidRDefault="00DA3EF8" w:rsidP="004D46C2">
      <w:pPr>
        <w:jc w:val="both"/>
      </w:pPr>
      <w:hyperlink r:id="rId8" w:history="1">
        <w:r w:rsidR="00E125A4" w:rsidRPr="004A7D79">
          <w:rPr>
            <w:rStyle w:val="Hyperlink"/>
          </w:rPr>
          <w:t>https://www.ics.uci.edu/~eppstein/ca/search.html</w:t>
        </w:r>
      </w:hyperlink>
    </w:p>
    <w:p w14:paraId="418A2F74" w14:textId="4A5FE2FD" w:rsidR="00E125A4" w:rsidRDefault="00E125A4" w:rsidP="004D46C2">
      <w:pPr>
        <w:jc w:val="both"/>
      </w:pPr>
    </w:p>
    <w:p w14:paraId="5477EBDC" w14:textId="77777777" w:rsidR="00E125A4" w:rsidRDefault="00E125A4" w:rsidP="00E125A4">
      <w:pPr>
        <w:pStyle w:val="Heading2"/>
        <w:rPr>
          <w:lang w:val="en-US"/>
        </w:rPr>
      </w:pPr>
      <w:bookmarkStart w:id="16" w:name="_Toc531555086"/>
      <w:r>
        <w:rPr>
          <w:lang w:val="en-US"/>
        </w:rPr>
        <w:t>Genetically controlled coupling to other GoL dynamics</w:t>
      </w:r>
      <w:bookmarkEnd w:id="16"/>
    </w:p>
    <w:p w14:paraId="17A02D3E" w14:textId="77777777" w:rsidR="00E125A4" w:rsidRDefault="00E125A4" w:rsidP="00E125A4">
      <w:pPr>
        <w:rPr>
          <w:lang w:val="en-US"/>
        </w:rPr>
      </w:pPr>
    </w:p>
    <w:p w14:paraId="26FED58E" w14:textId="231A3C40" w:rsidR="00E125A4" w:rsidRDefault="00E125A4" w:rsidP="00E125A4">
      <w:pPr>
        <w:pStyle w:val="Heading3"/>
      </w:pPr>
      <w:bookmarkStart w:id="17" w:name="_Toc531555087"/>
      <w:r>
        <w:t xml:space="preserve">Example: selection = 24: 2 planes </w:t>
      </w:r>
    </w:p>
    <w:p w14:paraId="2F081796" w14:textId="77777777" w:rsidR="00E125A4" w:rsidRPr="00E125A4" w:rsidRDefault="00E125A4" w:rsidP="00E125A4"/>
    <w:p w14:paraId="76F46096" w14:textId="408625B6" w:rsidR="00E125A4" w:rsidRPr="008E067C" w:rsidRDefault="00E125A4" w:rsidP="00E125A4">
      <w:pPr>
        <w:pStyle w:val="Heading3"/>
      </w:pPr>
      <w:r>
        <w:lastRenderedPageBreak/>
        <w:t>Example: selection = 1</w:t>
      </w:r>
      <w:bookmarkEnd w:id="17"/>
      <w:r>
        <w:t>6: 16 planes coupled pairwise controlled by genes</w:t>
      </w:r>
    </w:p>
    <w:p w14:paraId="182A5C1F" w14:textId="77777777" w:rsidR="00E125A4" w:rsidRDefault="00E125A4" w:rsidP="00E125A4">
      <w:pPr>
        <w:rPr>
          <w:lang w:val="en-US"/>
        </w:rPr>
      </w:pPr>
    </w:p>
    <w:p w14:paraId="2C1CCE08" w14:textId="67B52EE8" w:rsidR="00E125A4" w:rsidRPr="008E067C" w:rsidRDefault="00E125A4" w:rsidP="00E125A4">
      <w:pPr>
        <w:pStyle w:val="Heading3"/>
      </w:pPr>
      <w:bookmarkStart w:id="18" w:name="_Toc531555088"/>
      <w:r>
        <w:t>Example: selection = 1</w:t>
      </w:r>
      <w:bookmarkEnd w:id="18"/>
      <w:r>
        <w:t>7: 16 planes coupled pairwise controlled by genes 2</w:t>
      </w:r>
      <w:r w:rsidRPr="00E125A4">
        <w:rPr>
          <w:vertAlign w:val="superscript"/>
        </w:rPr>
        <w:t>nd</w:t>
      </w:r>
      <w:r>
        <w:t xml:space="preserve"> example</w:t>
      </w:r>
    </w:p>
    <w:p w14:paraId="6818C84B" w14:textId="77777777" w:rsidR="00E125A4" w:rsidRDefault="00E125A4" w:rsidP="00E125A4">
      <w:pPr>
        <w:rPr>
          <w:lang w:val="en-US"/>
        </w:rPr>
      </w:pPr>
    </w:p>
    <w:p w14:paraId="19C8D8B7" w14:textId="3BAC710C" w:rsidR="00E125A4" w:rsidRPr="008E067C" w:rsidRDefault="00E125A4" w:rsidP="00E125A4">
      <w:pPr>
        <w:pStyle w:val="Heading3"/>
      </w:pPr>
      <w:bookmarkStart w:id="19" w:name="_Toc531555089"/>
      <w:r>
        <w:t>Example: selection = 1</w:t>
      </w:r>
      <w:bookmarkEnd w:id="19"/>
      <w:r>
        <w:t>8: 16 planes coupled to subset of nearest planes controlled by genes</w:t>
      </w:r>
    </w:p>
    <w:p w14:paraId="492E946F" w14:textId="77777777" w:rsidR="00E125A4" w:rsidRPr="00E125A4" w:rsidRDefault="00E125A4" w:rsidP="00E125A4"/>
    <w:p w14:paraId="1B0149C2" w14:textId="647D3F8D" w:rsidR="00E125A4" w:rsidRDefault="00E125A4" w:rsidP="00E125A4">
      <w:pPr>
        <w:pStyle w:val="Heading3"/>
      </w:pPr>
      <w:bookmarkStart w:id="20" w:name="_Toc531555090"/>
      <w:r>
        <w:t xml:space="preserve">Example: selection = </w:t>
      </w:r>
      <w:bookmarkEnd w:id="20"/>
      <w:r>
        <w:t>19: 16 planes coupled to subset of nearest planes controlled by genes 2</w:t>
      </w:r>
      <w:r w:rsidRPr="00E125A4">
        <w:rPr>
          <w:vertAlign w:val="superscript"/>
        </w:rPr>
        <w:t>nd</w:t>
      </w:r>
      <w:r>
        <w:t xml:space="preserve"> example</w:t>
      </w:r>
    </w:p>
    <w:p w14:paraId="4A94FF26" w14:textId="510D36F6" w:rsidR="007A74DA" w:rsidRDefault="007A74DA" w:rsidP="004D46C2">
      <w:pPr>
        <w:jc w:val="both"/>
      </w:pPr>
    </w:p>
    <w:p w14:paraId="03025343" w14:textId="2D41E742" w:rsidR="007A74DA" w:rsidRDefault="00E125A4" w:rsidP="007A74DA">
      <w:pPr>
        <w:pStyle w:val="Heading2"/>
      </w:pPr>
      <w:r>
        <w:t>Genetically controlled 3D GoL</w:t>
      </w:r>
    </w:p>
    <w:p w14:paraId="5F34FE2B" w14:textId="63303263" w:rsidR="007A74DA" w:rsidRDefault="007A74DA" w:rsidP="00E178A3">
      <w:pPr>
        <w:jc w:val="both"/>
      </w:pPr>
      <w:r>
        <w:t xml:space="preserve">Carter </w:t>
      </w:r>
      <w:r w:rsidR="00B95A4C">
        <w:t xml:space="preserve">Bay </w:t>
      </w:r>
      <w:r>
        <w:t xml:space="preserve">proposed investigated possible extension of the Game of Life to 3D, finding that amongst the possible </w:t>
      </w:r>
      <w:r w:rsidR="00F539B7">
        <w:t>semi-totalistic</w:t>
      </w:r>
      <w:r>
        <w:t xml:space="preserve"> rules with 26 neighbours there were strong constraints for rules that exhibited the central properties of the game of life</w:t>
      </w:r>
      <w:r w:rsidR="00DD4C02">
        <w:t xml:space="preserve"> (with E=S and F=B in our notation)</w:t>
      </w:r>
      <w:r>
        <w:t>:</w:t>
      </w:r>
    </w:p>
    <w:p w14:paraId="3848BC99" w14:textId="77777777" w:rsidR="007A74DA" w:rsidRDefault="007A74DA" w:rsidP="00E178A3">
      <w:pPr>
        <w:jc w:val="both"/>
      </w:pPr>
    </w:p>
    <w:p w14:paraId="788E5840" w14:textId="080E2CBA" w:rsidR="007A74DA" w:rsidRPr="007A74DA" w:rsidRDefault="007A74DA" w:rsidP="00E178A3">
      <w:pPr>
        <w:jc w:val="both"/>
        <w:rPr>
          <w:i/>
          <w:sz w:val="21"/>
          <w:szCs w:val="21"/>
          <w:lang w:val="en-US"/>
        </w:rPr>
      </w:pPr>
      <w:r>
        <w:rPr>
          <w:i/>
          <w:sz w:val="21"/>
          <w:szCs w:val="21"/>
          <w:u w:val="single"/>
          <w:lang w:val="en-US"/>
        </w:rPr>
        <w:t>“</w:t>
      </w:r>
      <w:r w:rsidRPr="007A74DA">
        <w:rPr>
          <w:i/>
          <w:sz w:val="21"/>
          <w:szCs w:val="21"/>
          <w:u w:val="single"/>
          <w:lang w:val="en-US"/>
        </w:rPr>
        <w:t>Definition 1.</w:t>
      </w:r>
      <w:r w:rsidRPr="007A74DA">
        <w:rPr>
          <w:i/>
          <w:sz w:val="21"/>
          <w:szCs w:val="21"/>
          <w:lang w:val="en-US"/>
        </w:rPr>
        <w:t xml:space="preserve"> A rule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defines a "Game of Life" if and only if both of the following are true.</w:t>
      </w:r>
    </w:p>
    <w:p w14:paraId="31F1387A" w14:textId="1BAFE2B9" w:rsidR="007A74DA" w:rsidRPr="007A74DA" w:rsidRDefault="007A74DA" w:rsidP="00E178A3">
      <w:pPr>
        <w:jc w:val="both"/>
        <w:rPr>
          <w:i/>
          <w:sz w:val="21"/>
          <w:szCs w:val="21"/>
          <w:lang w:val="en-US"/>
        </w:rPr>
      </w:pPr>
      <w:r w:rsidRPr="007A74DA">
        <w:rPr>
          <w:i/>
          <w:sz w:val="21"/>
          <w:szCs w:val="21"/>
          <w:lang w:val="en-US"/>
        </w:rPr>
        <w:t xml:space="preserve">1. A glider must exist and must occur "naturally" if we apply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xml:space="preserve"> repeatedly to primordial soup configurations.</w:t>
      </w:r>
    </w:p>
    <w:p w14:paraId="27E6772F" w14:textId="308859F3" w:rsidR="007A74DA" w:rsidRPr="007A74DA" w:rsidRDefault="007A74DA" w:rsidP="00E178A3">
      <w:pPr>
        <w:jc w:val="both"/>
        <w:rPr>
          <w:i/>
          <w:sz w:val="21"/>
          <w:szCs w:val="21"/>
          <w:lang w:val="en-US"/>
        </w:rPr>
      </w:pPr>
      <w:r w:rsidRPr="007A74DA">
        <w:rPr>
          <w:i/>
          <w:sz w:val="21"/>
          <w:szCs w:val="21"/>
          <w:lang w:val="en-US"/>
        </w:rPr>
        <w:t xml:space="preserve">2. All primordial soup configurations, when subjected to </w:t>
      </w:r>
      <w:proofErr w:type="spellStart"/>
      <w:r w:rsidRPr="007A74DA">
        <w:rPr>
          <w:i/>
          <w:sz w:val="21"/>
          <w:szCs w:val="21"/>
          <w:lang w:val="en-US"/>
        </w:rPr>
        <w:t>E</w:t>
      </w:r>
      <w:r w:rsidRPr="007A74DA">
        <w:rPr>
          <w:i/>
          <w:sz w:val="21"/>
          <w:szCs w:val="21"/>
          <w:vertAlign w:val="subscript"/>
          <w:lang w:val="en-US"/>
        </w:rPr>
        <w:t>l</w:t>
      </w:r>
      <w:r w:rsidRPr="007A74DA">
        <w:rPr>
          <w:i/>
          <w:sz w:val="21"/>
          <w:szCs w:val="21"/>
          <w:lang w:val="en-US"/>
        </w:rPr>
        <w:t>E</w:t>
      </w:r>
      <w:r w:rsidRPr="007A74DA">
        <w:rPr>
          <w:i/>
          <w:sz w:val="21"/>
          <w:szCs w:val="21"/>
          <w:vertAlign w:val="subscript"/>
          <w:lang w:val="en-US"/>
        </w:rPr>
        <w:t>u</w:t>
      </w:r>
      <w:r w:rsidRPr="007A74DA">
        <w:rPr>
          <w:i/>
          <w:sz w:val="21"/>
          <w:szCs w:val="21"/>
          <w:lang w:val="en-US"/>
        </w:rPr>
        <w:t>F</w:t>
      </w:r>
      <w:r w:rsidRPr="007A74DA">
        <w:rPr>
          <w:i/>
          <w:sz w:val="21"/>
          <w:szCs w:val="21"/>
          <w:vertAlign w:val="subscript"/>
          <w:lang w:val="en-US"/>
        </w:rPr>
        <w:t>l</w:t>
      </w:r>
      <w:r w:rsidRPr="007A74DA">
        <w:rPr>
          <w:i/>
          <w:sz w:val="21"/>
          <w:szCs w:val="21"/>
          <w:lang w:val="en-US"/>
        </w:rPr>
        <w:t>F</w:t>
      </w:r>
      <w:r w:rsidRPr="007A74DA">
        <w:rPr>
          <w:i/>
          <w:sz w:val="21"/>
          <w:szCs w:val="21"/>
          <w:vertAlign w:val="subscript"/>
          <w:lang w:val="en-US"/>
        </w:rPr>
        <w:t>u</w:t>
      </w:r>
      <w:proofErr w:type="spellEnd"/>
      <w:r w:rsidRPr="007A74DA">
        <w:rPr>
          <w:i/>
          <w:sz w:val="21"/>
          <w:szCs w:val="21"/>
          <w:lang w:val="en-US"/>
        </w:rPr>
        <w:t>, must exhibit bounded growth.</w:t>
      </w:r>
    </w:p>
    <w:p w14:paraId="230B3F7E" w14:textId="5FD0FBD9" w:rsidR="007A74DA" w:rsidRDefault="007A74DA" w:rsidP="00E178A3">
      <w:pPr>
        <w:jc w:val="both"/>
        <w:rPr>
          <w:i/>
          <w:sz w:val="21"/>
          <w:szCs w:val="21"/>
          <w:lang w:val="en-US"/>
        </w:rPr>
      </w:pPr>
      <w:r w:rsidRPr="007A74DA">
        <w:rPr>
          <w:i/>
          <w:sz w:val="21"/>
          <w:szCs w:val="21"/>
          <w:lang w:val="en-US"/>
        </w:rPr>
        <w:t xml:space="preserve">(Here we define </w:t>
      </w:r>
      <w:r w:rsidRPr="007A74DA">
        <w:rPr>
          <w:i/>
          <w:sz w:val="21"/>
          <w:szCs w:val="21"/>
          <w:u w:val="single"/>
          <w:lang w:val="en-US"/>
        </w:rPr>
        <w:t>primordial soup</w:t>
      </w:r>
      <w:r w:rsidRPr="007A74DA">
        <w:rPr>
          <w:i/>
          <w:sz w:val="21"/>
          <w:szCs w:val="21"/>
          <w:lang w:val="en-US"/>
        </w:rPr>
        <w:t xml:space="preserve"> as any finite mass of arbitrarily dense randomly dispersed living cells.)</w:t>
      </w:r>
      <w:r>
        <w:rPr>
          <w:i/>
          <w:sz w:val="21"/>
          <w:szCs w:val="21"/>
          <w:lang w:val="en-US"/>
        </w:rPr>
        <w:t>”</w:t>
      </w:r>
    </w:p>
    <w:p w14:paraId="6F5A9144" w14:textId="0083CAF4" w:rsidR="007A74DA" w:rsidRDefault="007A74DA" w:rsidP="00E178A3">
      <w:pPr>
        <w:jc w:val="both"/>
        <w:rPr>
          <w:i/>
          <w:sz w:val="21"/>
          <w:szCs w:val="21"/>
          <w:lang w:val="en-US"/>
        </w:rPr>
      </w:pPr>
    </w:p>
    <w:p w14:paraId="3A2D3068" w14:textId="1C2B857A" w:rsidR="003A07BB" w:rsidRDefault="007A74DA" w:rsidP="00E178A3">
      <w:pPr>
        <w:jc w:val="both"/>
        <w:rPr>
          <w:sz w:val="21"/>
          <w:szCs w:val="21"/>
          <w:lang w:val="en-US"/>
        </w:rPr>
      </w:pPr>
      <w:r>
        <w:rPr>
          <w:sz w:val="21"/>
          <w:szCs w:val="21"/>
          <w:lang w:val="en-US"/>
        </w:rPr>
        <w:t xml:space="preserve">In particular, </w:t>
      </w:r>
      <w:r w:rsidR="00B95A4C">
        <w:rPr>
          <w:sz w:val="21"/>
          <w:szCs w:val="21"/>
          <w:lang w:val="en-US"/>
        </w:rPr>
        <w:t>5≤F</w:t>
      </w:r>
      <w:r w:rsidR="00B95A4C" w:rsidRPr="00B95A4C">
        <w:rPr>
          <w:sz w:val="21"/>
          <w:szCs w:val="21"/>
          <w:vertAlign w:val="subscript"/>
          <w:lang w:val="en-US"/>
        </w:rPr>
        <w:t>l</w:t>
      </w:r>
      <w:r w:rsidR="00B95A4C">
        <w:rPr>
          <w:sz w:val="21"/>
          <w:szCs w:val="21"/>
          <w:lang w:val="en-US"/>
        </w:rPr>
        <w:t xml:space="preserve">≤9 </w:t>
      </w:r>
      <w:r w:rsidR="00E178A3">
        <w:rPr>
          <w:sz w:val="21"/>
          <w:szCs w:val="21"/>
          <w:lang w:val="en-US"/>
        </w:rPr>
        <w:t xml:space="preserve">are hard constraints </w:t>
      </w:r>
      <w:r w:rsidR="00B95A4C">
        <w:rPr>
          <w:sz w:val="21"/>
          <w:szCs w:val="21"/>
          <w:lang w:val="en-US"/>
        </w:rPr>
        <w:t>to ensure 1. and 2. and Carter focused on the range 4 to 7 as most relevant to GoL</w:t>
      </w:r>
      <w:r w:rsidR="004D6784">
        <w:rPr>
          <w:sz w:val="21"/>
          <w:szCs w:val="21"/>
          <w:lang w:val="en-US"/>
        </w:rPr>
        <w:t>-</w:t>
      </w:r>
      <w:r w:rsidR="00B95A4C">
        <w:rPr>
          <w:sz w:val="21"/>
          <w:szCs w:val="21"/>
          <w:lang w:val="en-US"/>
        </w:rPr>
        <w:t>likeness</w:t>
      </w:r>
      <w:r w:rsidR="00E178A3">
        <w:rPr>
          <w:sz w:val="21"/>
          <w:szCs w:val="21"/>
          <w:lang w:val="en-US"/>
        </w:rPr>
        <w:t xml:space="preserve"> for both E and F</w:t>
      </w:r>
      <w:r w:rsidR="00B95A4C">
        <w:rPr>
          <w:sz w:val="21"/>
          <w:szCs w:val="21"/>
          <w:lang w:val="en-US"/>
        </w:rPr>
        <w:t xml:space="preserve">. He found only two rules 4555 and 5766 to satisfy definition 1, and of these only </w:t>
      </w:r>
      <w:r w:rsidR="00E178A3">
        <w:rPr>
          <w:sz w:val="21"/>
          <w:szCs w:val="21"/>
          <w:lang w:val="en-US"/>
        </w:rPr>
        <w:t xml:space="preserve">the rule </w:t>
      </w:r>
      <w:r w:rsidR="00B95A4C">
        <w:rPr>
          <w:sz w:val="21"/>
          <w:szCs w:val="21"/>
          <w:lang w:val="en-US"/>
        </w:rPr>
        <w:t xml:space="preserve">5766 </w:t>
      </w:r>
      <w:r w:rsidR="00E178A3">
        <w:rPr>
          <w:sz w:val="21"/>
          <w:szCs w:val="21"/>
          <w:lang w:val="en-US"/>
        </w:rPr>
        <w:t xml:space="preserve">supported an extension of many 2D-GoL objects to 3D (by plane duplication).  It seems that in 3D, as for 2D, the </w:t>
      </w:r>
      <w:r w:rsidR="00F539B7">
        <w:rPr>
          <w:sz w:val="21"/>
          <w:szCs w:val="21"/>
          <w:lang w:val="en-US"/>
        </w:rPr>
        <w:t>semi-totalistic</w:t>
      </w:r>
      <w:r w:rsidR="00E178A3">
        <w:rPr>
          <w:sz w:val="21"/>
          <w:szCs w:val="21"/>
          <w:lang w:val="en-US"/>
        </w:rPr>
        <w:t xml:space="preserve"> rules provide very tight constraints without significant alternatives to the known GoL rules. Bay also discusses possible extensions to rules that distinguish the 26 </w:t>
      </w:r>
      <w:proofErr w:type="spellStart"/>
      <w:r w:rsidR="00E178A3">
        <w:rPr>
          <w:sz w:val="21"/>
          <w:szCs w:val="21"/>
          <w:lang w:val="en-US"/>
        </w:rPr>
        <w:t>neighbours</w:t>
      </w:r>
      <w:proofErr w:type="spellEnd"/>
      <w:r w:rsidR="00E178A3">
        <w:rPr>
          <w:sz w:val="21"/>
          <w:szCs w:val="21"/>
          <w:lang w:val="en-US"/>
        </w:rPr>
        <w:t xml:space="preserve"> into three classes: </w:t>
      </w:r>
      <w:r w:rsidR="00326705">
        <w:rPr>
          <w:sz w:val="21"/>
          <w:szCs w:val="21"/>
          <w:lang w:val="en-US"/>
        </w:rPr>
        <w:t xml:space="preserve">face-centered (6), </w:t>
      </w:r>
      <w:r w:rsidR="00E178A3">
        <w:rPr>
          <w:sz w:val="21"/>
          <w:szCs w:val="21"/>
          <w:lang w:val="en-US"/>
        </w:rPr>
        <w:t>edge-cent</w:t>
      </w:r>
      <w:r w:rsidR="00326705">
        <w:rPr>
          <w:sz w:val="21"/>
          <w:szCs w:val="21"/>
          <w:lang w:val="en-US"/>
        </w:rPr>
        <w:t>e</w:t>
      </w:r>
      <w:r w:rsidR="00E178A3">
        <w:rPr>
          <w:sz w:val="21"/>
          <w:szCs w:val="21"/>
          <w:lang w:val="en-US"/>
        </w:rPr>
        <w:t>red (</w:t>
      </w:r>
      <w:r w:rsidR="00326705">
        <w:rPr>
          <w:sz w:val="21"/>
          <w:szCs w:val="21"/>
          <w:lang w:val="en-US"/>
        </w:rPr>
        <w:t>12</w:t>
      </w:r>
      <w:r w:rsidR="00E178A3">
        <w:rPr>
          <w:sz w:val="21"/>
          <w:szCs w:val="21"/>
          <w:lang w:val="en-US"/>
        </w:rPr>
        <w:t xml:space="preserve">) and </w:t>
      </w:r>
      <w:r w:rsidR="00326705">
        <w:rPr>
          <w:sz w:val="21"/>
          <w:szCs w:val="21"/>
          <w:lang w:val="en-US"/>
        </w:rPr>
        <w:t xml:space="preserve">corner (8) </w:t>
      </w:r>
      <w:r w:rsidR="00E178A3">
        <w:rPr>
          <w:sz w:val="21"/>
          <w:szCs w:val="21"/>
          <w:lang w:val="en-US"/>
        </w:rPr>
        <w:t xml:space="preserve">sites. Given the preferred z-axis of </w:t>
      </w:r>
      <w:r w:rsidR="003A07BB">
        <w:rPr>
          <w:sz w:val="21"/>
          <w:szCs w:val="21"/>
          <w:lang w:val="en-US"/>
        </w:rPr>
        <w:t>our</w:t>
      </w:r>
      <w:r w:rsidR="00E178A3">
        <w:rPr>
          <w:sz w:val="21"/>
          <w:szCs w:val="21"/>
          <w:lang w:val="en-US"/>
        </w:rPr>
        <w:t xml:space="preserve"> asymmetric 64xNxN space and the desire to relate 3D rules to 2D rules it makes sense to further distinguish the </w:t>
      </w:r>
      <w:r w:rsidR="003A07BB">
        <w:rPr>
          <w:sz w:val="21"/>
          <w:szCs w:val="21"/>
          <w:lang w:val="en-US"/>
        </w:rPr>
        <w:t>(</w:t>
      </w:r>
      <w:proofErr w:type="spellStart"/>
      <w:r w:rsidR="003A07BB">
        <w:rPr>
          <w:sz w:val="21"/>
          <w:szCs w:val="21"/>
          <w:lang w:val="en-US"/>
        </w:rPr>
        <w:t>xy</w:t>
      </w:r>
      <w:proofErr w:type="spellEnd"/>
      <w:r w:rsidR="003A07BB">
        <w:rPr>
          <w:sz w:val="21"/>
          <w:szCs w:val="21"/>
          <w:lang w:val="en-US"/>
        </w:rPr>
        <w:t xml:space="preserve">) </w:t>
      </w:r>
      <w:r w:rsidR="00E178A3">
        <w:rPr>
          <w:sz w:val="21"/>
          <w:szCs w:val="21"/>
          <w:lang w:val="en-US"/>
        </w:rPr>
        <w:t>in</w:t>
      </w:r>
      <w:r w:rsidR="003A07BB">
        <w:rPr>
          <w:sz w:val="21"/>
          <w:szCs w:val="21"/>
          <w:lang w:val="en-US"/>
        </w:rPr>
        <w:t>-</w:t>
      </w:r>
      <w:r w:rsidR="00E178A3">
        <w:rPr>
          <w:sz w:val="21"/>
          <w:szCs w:val="21"/>
          <w:lang w:val="en-US"/>
        </w:rPr>
        <w:t>plane and out</w:t>
      </w:r>
      <w:r w:rsidR="003A07BB">
        <w:rPr>
          <w:sz w:val="21"/>
          <w:szCs w:val="21"/>
          <w:lang w:val="en-US"/>
        </w:rPr>
        <w:t>-</w:t>
      </w:r>
      <w:r w:rsidR="00E178A3">
        <w:rPr>
          <w:sz w:val="21"/>
          <w:szCs w:val="21"/>
          <w:lang w:val="en-US"/>
        </w:rPr>
        <w:t>of</w:t>
      </w:r>
      <w:r w:rsidR="003A07BB">
        <w:rPr>
          <w:sz w:val="21"/>
          <w:szCs w:val="21"/>
          <w:lang w:val="en-US"/>
        </w:rPr>
        <w:t>-</w:t>
      </w:r>
      <w:r w:rsidR="00E178A3">
        <w:rPr>
          <w:sz w:val="21"/>
          <w:szCs w:val="21"/>
          <w:lang w:val="en-US"/>
        </w:rPr>
        <w:t>plane sites</w:t>
      </w:r>
      <w:r w:rsidR="00326705">
        <w:rPr>
          <w:sz w:val="21"/>
          <w:szCs w:val="21"/>
          <w:lang w:val="en-US"/>
        </w:rPr>
        <w:t xml:space="preserve"> yielding 5 classes with </w:t>
      </w:r>
      <w:r w:rsidR="003A07BB">
        <w:rPr>
          <w:sz w:val="21"/>
          <w:szCs w:val="21"/>
          <w:lang w:val="en-US"/>
        </w:rPr>
        <w:t>4,2,</w:t>
      </w:r>
      <w:r w:rsidR="00326705">
        <w:rPr>
          <w:sz w:val="21"/>
          <w:szCs w:val="21"/>
          <w:lang w:val="en-US"/>
        </w:rPr>
        <w:t>4,8</w:t>
      </w:r>
      <w:r w:rsidR="003A07BB">
        <w:rPr>
          <w:sz w:val="21"/>
          <w:szCs w:val="21"/>
          <w:lang w:val="en-US"/>
        </w:rPr>
        <w:t>,</w:t>
      </w:r>
      <w:r w:rsidR="00326705">
        <w:rPr>
          <w:sz w:val="21"/>
          <w:szCs w:val="21"/>
          <w:lang w:val="en-US"/>
        </w:rPr>
        <w:t xml:space="preserve">8 members. </w:t>
      </w:r>
      <w:r w:rsidR="003A07BB">
        <w:rPr>
          <w:sz w:val="21"/>
          <w:szCs w:val="21"/>
          <w:lang w:val="en-US"/>
        </w:rPr>
        <w:t>The number of rules with the total sum in the range 4-7 is then …</w:t>
      </w:r>
    </w:p>
    <w:p w14:paraId="4CAC5A22" w14:textId="0B0AA8C4" w:rsidR="00E125A4" w:rsidRDefault="00E125A4" w:rsidP="00E178A3">
      <w:pPr>
        <w:jc w:val="both"/>
        <w:rPr>
          <w:sz w:val="21"/>
          <w:szCs w:val="21"/>
          <w:lang w:val="en-US"/>
        </w:rPr>
      </w:pPr>
    </w:p>
    <w:p w14:paraId="18BDDFAE" w14:textId="77777777" w:rsidR="00E125A4" w:rsidRPr="008E067C" w:rsidRDefault="00E125A4" w:rsidP="00E125A4">
      <w:pPr>
        <w:pStyle w:val="Heading3"/>
      </w:pPr>
      <w:bookmarkStart w:id="21" w:name="_Toc531555092"/>
      <w:r>
        <w:t xml:space="preserve">Example: selection = </w:t>
      </w:r>
      <w:bookmarkEnd w:id="21"/>
      <w:r>
        <w:t>16,20</w:t>
      </w:r>
    </w:p>
    <w:p w14:paraId="32F91596" w14:textId="77777777" w:rsidR="00E125A4" w:rsidRDefault="00E125A4" w:rsidP="00E178A3">
      <w:pPr>
        <w:jc w:val="both"/>
        <w:rPr>
          <w:sz w:val="21"/>
          <w:szCs w:val="21"/>
          <w:lang w:val="en-US"/>
        </w:rPr>
      </w:pPr>
    </w:p>
    <w:p w14:paraId="10E87E37" w14:textId="51DEBF49" w:rsidR="00E178A3" w:rsidRDefault="00E178A3" w:rsidP="007A74DA">
      <w:pPr>
        <w:rPr>
          <w:sz w:val="21"/>
          <w:szCs w:val="21"/>
          <w:lang w:val="en-US"/>
        </w:rPr>
      </w:pPr>
    </w:p>
    <w:p w14:paraId="695D4017" w14:textId="77777777" w:rsidR="00E178A3" w:rsidRDefault="00E178A3" w:rsidP="007A74DA">
      <w:pPr>
        <w:rPr>
          <w:sz w:val="21"/>
          <w:szCs w:val="21"/>
          <w:lang w:val="en-US"/>
        </w:rPr>
      </w:pPr>
    </w:p>
    <w:p w14:paraId="7A27FFA6" w14:textId="77777777" w:rsidR="00E178A3" w:rsidRDefault="00E178A3" w:rsidP="007A74DA">
      <w:pPr>
        <w:rPr>
          <w:sz w:val="21"/>
          <w:szCs w:val="21"/>
          <w:lang w:val="en-US"/>
        </w:rPr>
      </w:pPr>
    </w:p>
    <w:p w14:paraId="5F5B9F7A" w14:textId="59020288" w:rsidR="00E178A3" w:rsidRDefault="00E178A3" w:rsidP="007A74DA">
      <w:pPr>
        <w:rPr>
          <w:sz w:val="21"/>
          <w:szCs w:val="21"/>
          <w:lang w:val="en-US"/>
        </w:rPr>
      </w:pPr>
    </w:p>
    <w:p w14:paraId="3D27F4DF" w14:textId="77777777" w:rsidR="00E178A3" w:rsidRPr="007A74DA" w:rsidRDefault="00E178A3" w:rsidP="007A74DA">
      <w:pPr>
        <w:rPr>
          <w:sz w:val="21"/>
          <w:szCs w:val="21"/>
          <w:lang w:val="en-US"/>
        </w:rPr>
      </w:pPr>
    </w:p>
    <w:p w14:paraId="3EE715BA" w14:textId="2AC1C514" w:rsidR="007A74DA" w:rsidRPr="007A74DA" w:rsidRDefault="007A74DA" w:rsidP="007A74DA"/>
    <w:sectPr w:rsidR="007A74DA" w:rsidRPr="007A74DA" w:rsidSect="00741111">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4855E" w14:textId="77777777" w:rsidR="008E6B9B" w:rsidRDefault="008E6B9B" w:rsidP="00742744">
      <w:r>
        <w:separator/>
      </w:r>
    </w:p>
  </w:endnote>
  <w:endnote w:type="continuationSeparator" w:id="0">
    <w:p w14:paraId="49C99F47" w14:textId="77777777" w:rsidR="008E6B9B" w:rsidRDefault="008E6B9B" w:rsidP="00742744">
      <w:r>
        <w:continuationSeparator/>
      </w:r>
    </w:p>
  </w:endnote>
  <w:endnote w:type="continuationNotice" w:id="1">
    <w:p w14:paraId="57DB7051" w14:textId="77777777" w:rsidR="008E6B9B" w:rsidRDefault="008E6B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panose1 w:val="020B0600040502020204"/>
    <w:charset w:val="00"/>
    <w:family w:val="swiss"/>
    <w:pitch w:val="variable"/>
    <w:sig w:usb0="E1000AEF" w:usb1="5000A1FF" w:usb2="00000000" w:usb3="00000000" w:csb0="000001B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95F18" w14:textId="77777777" w:rsidR="00F039F1" w:rsidRDefault="00F039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A6BD73" w14:textId="77777777" w:rsidR="008E6B9B" w:rsidRDefault="008E6B9B" w:rsidP="00742744">
      <w:r>
        <w:separator/>
      </w:r>
    </w:p>
  </w:footnote>
  <w:footnote w:type="continuationSeparator" w:id="0">
    <w:p w14:paraId="0F897ACD" w14:textId="77777777" w:rsidR="008E6B9B" w:rsidRDefault="008E6B9B" w:rsidP="00742744">
      <w:r>
        <w:continuationSeparator/>
      </w:r>
    </w:p>
  </w:footnote>
  <w:footnote w:type="continuationNotice" w:id="1">
    <w:p w14:paraId="272EBEAC" w14:textId="77777777" w:rsidR="008E6B9B" w:rsidRDefault="008E6B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1F6F01" w14:textId="77777777" w:rsidR="00F039F1" w:rsidRDefault="00F039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4961"/>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D32FB"/>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D490B"/>
    <w:multiLevelType w:val="hybridMultilevel"/>
    <w:tmpl w:val="561246A8"/>
    <w:lvl w:ilvl="0" w:tplc="3B1E67AC">
      <w:numFmt w:val="decimal"/>
      <w:lvlText w:val="%1)"/>
      <w:lvlJc w:val="left"/>
      <w:pPr>
        <w:ind w:left="108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15:restartNumberingAfterBreak="0">
    <w:nsid w:val="16893670"/>
    <w:multiLevelType w:val="hybridMultilevel"/>
    <w:tmpl w:val="C8CCE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93A7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213692E"/>
    <w:multiLevelType w:val="hybridMultilevel"/>
    <w:tmpl w:val="637E7208"/>
    <w:lvl w:ilvl="0" w:tplc="CBF881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4E6D61"/>
    <w:multiLevelType w:val="hybridMultilevel"/>
    <w:tmpl w:val="5E50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E7342"/>
    <w:multiLevelType w:val="multilevel"/>
    <w:tmpl w:val="D91CC444"/>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6A310D5"/>
    <w:multiLevelType w:val="hybridMultilevel"/>
    <w:tmpl w:val="E5B27774"/>
    <w:lvl w:ilvl="0" w:tplc="A73C3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264AC3"/>
    <w:multiLevelType w:val="hybridMultilevel"/>
    <w:tmpl w:val="C8CCE66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5EC9061C"/>
    <w:multiLevelType w:val="hybridMultilevel"/>
    <w:tmpl w:val="728CE0BE"/>
    <w:lvl w:ilvl="0" w:tplc="1DBA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86356"/>
    <w:multiLevelType w:val="multilevel"/>
    <w:tmpl w:val="D8408FCC"/>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2" w15:restartNumberingAfterBreak="0">
    <w:nsid w:val="60032AB8"/>
    <w:multiLevelType w:val="hybridMultilevel"/>
    <w:tmpl w:val="36C6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2374C8"/>
    <w:multiLevelType w:val="hybridMultilevel"/>
    <w:tmpl w:val="2760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C799A"/>
    <w:multiLevelType w:val="hybridMultilevel"/>
    <w:tmpl w:val="91C0F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C689A"/>
    <w:multiLevelType w:val="hybridMultilevel"/>
    <w:tmpl w:val="59768A1E"/>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105D8B"/>
    <w:multiLevelType w:val="hybridMultilevel"/>
    <w:tmpl w:val="D59099B6"/>
    <w:lvl w:ilvl="0" w:tplc="3AF8A3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A60EB3"/>
    <w:multiLevelType w:val="hybridMultilevel"/>
    <w:tmpl w:val="4D6CA700"/>
    <w:lvl w:ilvl="0" w:tplc="E0CA3C72">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A3AFD"/>
    <w:multiLevelType w:val="hybridMultilevel"/>
    <w:tmpl w:val="8960C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2A1BEA"/>
    <w:multiLevelType w:val="hybridMultilevel"/>
    <w:tmpl w:val="2BD267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13"/>
  </w:num>
  <w:num w:numId="5">
    <w:abstractNumId w:val="1"/>
  </w:num>
  <w:num w:numId="6">
    <w:abstractNumId w:val="6"/>
  </w:num>
  <w:num w:numId="7">
    <w:abstractNumId w:val="14"/>
  </w:num>
  <w:num w:numId="8">
    <w:abstractNumId w:val="9"/>
  </w:num>
  <w:num w:numId="9">
    <w:abstractNumId w:val="3"/>
  </w:num>
  <w:num w:numId="10">
    <w:abstractNumId w:val="4"/>
  </w:num>
  <w:num w:numId="11">
    <w:abstractNumId w:val="7"/>
  </w:num>
  <w:num w:numId="12">
    <w:abstractNumId w:val="18"/>
  </w:num>
  <w:num w:numId="13">
    <w:abstractNumId w:val="0"/>
  </w:num>
  <w:num w:numId="14">
    <w:abstractNumId w:val="12"/>
  </w:num>
  <w:num w:numId="15">
    <w:abstractNumId w:val="10"/>
  </w:num>
  <w:num w:numId="16">
    <w:abstractNumId w:val="8"/>
  </w:num>
  <w:num w:numId="17">
    <w:abstractNumId w:val="16"/>
  </w:num>
  <w:num w:numId="18">
    <w:abstractNumId w:val="15"/>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0B7"/>
    <w:rsid w:val="0001657F"/>
    <w:rsid w:val="00046FB8"/>
    <w:rsid w:val="000571A9"/>
    <w:rsid w:val="000612D7"/>
    <w:rsid w:val="00065025"/>
    <w:rsid w:val="00080A36"/>
    <w:rsid w:val="00080B92"/>
    <w:rsid w:val="00084C86"/>
    <w:rsid w:val="00092953"/>
    <w:rsid w:val="000933FF"/>
    <w:rsid w:val="000C31EE"/>
    <w:rsid w:val="000D0CE4"/>
    <w:rsid w:val="000D1D23"/>
    <w:rsid w:val="000D24BB"/>
    <w:rsid w:val="000E2E67"/>
    <w:rsid w:val="001138FE"/>
    <w:rsid w:val="00117198"/>
    <w:rsid w:val="0014605C"/>
    <w:rsid w:val="001B7087"/>
    <w:rsid w:val="001C5671"/>
    <w:rsid w:val="001C7718"/>
    <w:rsid w:val="001E1678"/>
    <w:rsid w:val="00200D7F"/>
    <w:rsid w:val="00215972"/>
    <w:rsid w:val="00217062"/>
    <w:rsid w:val="00223B41"/>
    <w:rsid w:val="00244BD9"/>
    <w:rsid w:val="00253A84"/>
    <w:rsid w:val="00254FAC"/>
    <w:rsid w:val="00262C91"/>
    <w:rsid w:val="002C159F"/>
    <w:rsid w:val="002C18C4"/>
    <w:rsid w:val="002E42B9"/>
    <w:rsid w:val="002F38D2"/>
    <w:rsid w:val="002F3A7C"/>
    <w:rsid w:val="0030725E"/>
    <w:rsid w:val="00320CB3"/>
    <w:rsid w:val="00326705"/>
    <w:rsid w:val="0033181B"/>
    <w:rsid w:val="00361D60"/>
    <w:rsid w:val="00366AA3"/>
    <w:rsid w:val="003721FF"/>
    <w:rsid w:val="00393035"/>
    <w:rsid w:val="003A07BB"/>
    <w:rsid w:val="003A09F5"/>
    <w:rsid w:val="003B4994"/>
    <w:rsid w:val="003D4EE9"/>
    <w:rsid w:val="003D75D6"/>
    <w:rsid w:val="003E4C7E"/>
    <w:rsid w:val="003F7822"/>
    <w:rsid w:val="00406633"/>
    <w:rsid w:val="00442C6B"/>
    <w:rsid w:val="004430F1"/>
    <w:rsid w:val="0045094F"/>
    <w:rsid w:val="00465669"/>
    <w:rsid w:val="00472760"/>
    <w:rsid w:val="00496558"/>
    <w:rsid w:val="004A3B33"/>
    <w:rsid w:val="004A5CA8"/>
    <w:rsid w:val="004B144D"/>
    <w:rsid w:val="004D4005"/>
    <w:rsid w:val="004D46C2"/>
    <w:rsid w:val="004D6784"/>
    <w:rsid w:val="004E14F9"/>
    <w:rsid w:val="004F7A0B"/>
    <w:rsid w:val="0052638E"/>
    <w:rsid w:val="00537051"/>
    <w:rsid w:val="00543F2B"/>
    <w:rsid w:val="00571666"/>
    <w:rsid w:val="00572678"/>
    <w:rsid w:val="0059237F"/>
    <w:rsid w:val="00594013"/>
    <w:rsid w:val="005B4B36"/>
    <w:rsid w:val="005D5E58"/>
    <w:rsid w:val="00613494"/>
    <w:rsid w:val="00620660"/>
    <w:rsid w:val="00664358"/>
    <w:rsid w:val="00664E4B"/>
    <w:rsid w:val="00680563"/>
    <w:rsid w:val="006A2970"/>
    <w:rsid w:val="006B036E"/>
    <w:rsid w:val="006C1BAD"/>
    <w:rsid w:val="006C48C7"/>
    <w:rsid w:val="006C5136"/>
    <w:rsid w:val="006D6669"/>
    <w:rsid w:val="006E4AAC"/>
    <w:rsid w:val="006E71EB"/>
    <w:rsid w:val="006F44AA"/>
    <w:rsid w:val="00717730"/>
    <w:rsid w:val="007346AB"/>
    <w:rsid w:val="00737B43"/>
    <w:rsid w:val="00741111"/>
    <w:rsid w:val="00742744"/>
    <w:rsid w:val="007565C9"/>
    <w:rsid w:val="007575CB"/>
    <w:rsid w:val="00774327"/>
    <w:rsid w:val="00777AD5"/>
    <w:rsid w:val="007A09F6"/>
    <w:rsid w:val="007A0DB8"/>
    <w:rsid w:val="007A74DA"/>
    <w:rsid w:val="007B1BB7"/>
    <w:rsid w:val="007B2741"/>
    <w:rsid w:val="007B76F7"/>
    <w:rsid w:val="007C3EC4"/>
    <w:rsid w:val="007C4990"/>
    <w:rsid w:val="007D00EB"/>
    <w:rsid w:val="007E6592"/>
    <w:rsid w:val="008032F8"/>
    <w:rsid w:val="00823D1B"/>
    <w:rsid w:val="008352FA"/>
    <w:rsid w:val="008623B1"/>
    <w:rsid w:val="00863E53"/>
    <w:rsid w:val="0088120F"/>
    <w:rsid w:val="00884BD1"/>
    <w:rsid w:val="00891F20"/>
    <w:rsid w:val="008969DF"/>
    <w:rsid w:val="008B3E51"/>
    <w:rsid w:val="008C7DD1"/>
    <w:rsid w:val="008D4757"/>
    <w:rsid w:val="008E067C"/>
    <w:rsid w:val="008E6B9B"/>
    <w:rsid w:val="008F25CA"/>
    <w:rsid w:val="00962570"/>
    <w:rsid w:val="009627FC"/>
    <w:rsid w:val="00983C56"/>
    <w:rsid w:val="009A053B"/>
    <w:rsid w:val="009C10D2"/>
    <w:rsid w:val="009C345B"/>
    <w:rsid w:val="009D484C"/>
    <w:rsid w:val="009E0DF8"/>
    <w:rsid w:val="009E0E89"/>
    <w:rsid w:val="009F197A"/>
    <w:rsid w:val="009F20C6"/>
    <w:rsid w:val="00A0044C"/>
    <w:rsid w:val="00A10B58"/>
    <w:rsid w:val="00A10D26"/>
    <w:rsid w:val="00A241DA"/>
    <w:rsid w:val="00A9011B"/>
    <w:rsid w:val="00A97C31"/>
    <w:rsid w:val="00AA1340"/>
    <w:rsid w:val="00AC1212"/>
    <w:rsid w:val="00AE091D"/>
    <w:rsid w:val="00AE25C6"/>
    <w:rsid w:val="00AE6CA7"/>
    <w:rsid w:val="00B016E1"/>
    <w:rsid w:val="00B02C9C"/>
    <w:rsid w:val="00B100C5"/>
    <w:rsid w:val="00B10F16"/>
    <w:rsid w:val="00B1169B"/>
    <w:rsid w:val="00B20367"/>
    <w:rsid w:val="00B208F1"/>
    <w:rsid w:val="00B21FC4"/>
    <w:rsid w:val="00B44D5B"/>
    <w:rsid w:val="00B501C5"/>
    <w:rsid w:val="00B5074E"/>
    <w:rsid w:val="00B63D6E"/>
    <w:rsid w:val="00B67E02"/>
    <w:rsid w:val="00B93FD1"/>
    <w:rsid w:val="00B95A4C"/>
    <w:rsid w:val="00BB2D11"/>
    <w:rsid w:val="00BC79B0"/>
    <w:rsid w:val="00BD3C93"/>
    <w:rsid w:val="00BD465A"/>
    <w:rsid w:val="00BD6E9A"/>
    <w:rsid w:val="00BE03F3"/>
    <w:rsid w:val="00C001E2"/>
    <w:rsid w:val="00C040BC"/>
    <w:rsid w:val="00C6464F"/>
    <w:rsid w:val="00C65603"/>
    <w:rsid w:val="00C74744"/>
    <w:rsid w:val="00CA0990"/>
    <w:rsid w:val="00CA3617"/>
    <w:rsid w:val="00CE2BB0"/>
    <w:rsid w:val="00CF0D99"/>
    <w:rsid w:val="00D06DBB"/>
    <w:rsid w:val="00D36C36"/>
    <w:rsid w:val="00D37976"/>
    <w:rsid w:val="00D4474B"/>
    <w:rsid w:val="00D479AB"/>
    <w:rsid w:val="00D6098B"/>
    <w:rsid w:val="00D829D8"/>
    <w:rsid w:val="00DA3EF8"/>
    <w:rsid w:val="00DC6377"/>
    <w:rsid w:val="00DD4C02"/>
    <w:rsid w:val="00DE341F"/>
    <w:rsid w:val="00DE50E6"/>
    <w:rsid w:val="00E109FF"/>
    <w:rsid w:val="00E11EC8"/>
    <w:rsid w:val="00E125A4"/>
    <w:rsid w:val="00E152AA"/>
    <w:rsid w:val="00E178A3"/>
    <w:rsid w:val="00E546A4"/>
    <w:rsid w:val="00E60A63"/>
    <w:rsid w:val="00E62584"/>
    <w:rsid w:val="00E62781"/>
    <w:rsid w:val="00E7210B"/>
    <w:rsid w:val="00E87F96"/>
    <w:rsid w:val="00E972E3"/>
    <w:rsid w:val="00EB0B10"/>
    <w:rsid w:val="00EE30B7"/>
    <w:rsid w:val="00EF612A"/>
    <w:rsid w:val="00F01974"/>
    <w:rsid w:val="00F039F1"/>
    <w:rsid w:val="00F20C49"/>
    <w:rsid w:val="00F4367F"/>
    <w:rsid w:val="00F539B7"/>
    <w:rsid w:val="00F706F7"/>
    <w:rsid w:val="00F7644C"/>
    <w:rsid w:val="00F80B43"/>
    <w:rsid w:val="00F8440B"/>
    <w:rsid w:val="00F95449"/>
    <w:rsid w:val="00FB0235"/>
    <w:rsid w:val="00FD23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345E0E"/>
  <w15:docId w15:val="{2C8E2D37-8DD8-8A4C-B62E-40394D44D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C86"/>
    <w:pPr>
      <w:keepNext/>
      <w:keepLines/>
      <w:numPr>
        <w:numId w:val="10"/>
      </w:numPr>
      <w:spacing w:before="48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Normal"/>
    <w:link w:val="Heading2Char"/>
    <w:uiPriority w:val="9"/>
    <w:unhideWhenUsed/>
    <w:qFormat/>
    <w:rsid w:val="007A74DA"/>
    <w:pPr>
      <w:keepNext/>
      <w:keepLines/>
      <w:numPr>
        <w:ilvl w:val="1"/>
        <w:numId w:val="10"/>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74DA"/>
    <w:pPr>
      <w:keepNext/>
      <w:keepLines/>
      <w:numPr>
        <w:ilvl w:val="2"/>
        <w:numId w:val="10"/>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4605C"/>
    <w:pPr>
      <w:keepNext/>
      <w:keepLines/>
      <w:numPr>
        <w:ilvl w:val="3"/>
        <w:numId w:val="10"/>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4605C"/>
    <w:pPr>
      <w:keepNext/>
      <w:keepLines/>
      <w:numPr>
        <w:ilvl w:val="4"/>
        <w:numId w:val="10"/>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4605C"/>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4605C"/>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4605C"/>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605C"/>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2760"/>
    <w:rPr>
      <w:color w:val="0563C1" w:themeColor="hyperlink"/>
      <w:u w:val="single"/>
    </w:rPr>
  </w:style>
  <w:style w:type="character" w:customStyle="1" w:styleId="UnresolvedMention1">
    <w:name w:val="Unresolved Mention1"/>
    <w:basedOn w:val="DefaultParagraphFont"/>
    <w:uiPriority w:val="99"/>
    <w:semiHidden/>
    <w:unhideWhenUsed/>
    <w:rsid w:val="00472760"/>
    <w:rPr>
      <w:color w:val="605E5C"/>
      <w:shd w:val="clear" w:color="auto" w:fill="E1DFDD"/>
    </w:rPr>
  </w:style>
  <w:style w:type="character" w:customStyle="1" w:styleId="Heading1Char">
    <w:name w:val="Heading 1 Char"/>
    <w:basedOn w:val="DefaultParagraphFont"/>
    <w:link w:val="Heading1"/>
    <w:uiPriority w:val="9"/>
    <w:rsid w:val="00084C86"/>
    <w:rPr>
      <w:rFonts w:asciiTheme="majorHAnsi" w:eastAsiaTheme="majorEastAsia" w:hAnsiTheme="majorHAnsi" w:cstheme="majorBidi"/>
      <w:b/>
      <w:bCs/>
      <w:color w:val="2D4F8E" w:themeColor="accent1" w:themeShade="B5"/>
      <w:sz w:val="32"/>
      <w:szCs w:val="32"/>
    </w:rPr>
  </w:style>
  <w:style w:type="paragraph" w:styleId="Title">
    <w:name w:val="Title"/>
    <w:basedOn w:val="Normal"/>
    <w:next w:val="Normal"/>
    <w:link w:val="TitleChar"/>
    <w:uiPriority w:val="10"/>
    <w:qFormat/>
    <w:rsid w:val="00084C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84C86"/>
    <w:rPr>
      <w:rFonts w:asciiTheme="majorHAnsi" w:eastAsiaTheme="majorEastAsia" w:hAnsiTheme="majorHAnsi" w:cstheme="majorBidi"/>
      <w:color w:val="323E4F" w:themeColor="text2" w:themeShade="BF"/>
      <w:spacing w:val="5"/>
      <w:kern w:val="28"/>
      <w:sz w:val="52"/>
      <w:szCs w:val="52"/>
    </w:rPr>
  </w:style>
  <w:style w:type="character" w:styleId="CommentReference">
    <w:name w:val="annotation reference"/>
    <w:basedOn w:val="DefaultParagraphFont"/>
    <w:uiPriority w:val="99"/>
    <w:semiHidden/>
    <w:unhideWhenUsed/>
    <w:rsid w:val="00361D60"/>
    <w:rPr>
      <w:sz w:val="18"/>
      <w:szCs w:val="18"/>
    </w:rPr>
  </w:style>
  <w:style w:type="paragraph" w:styleId="BodyText">
    <w:name w:val="Body Text"/>
    <w:basedOn w:val="Normal"/>
    <w:link w:val="BodyTextChar"/>
    <w:uiPriority w:val="99"/>
    <w:unhideWhenUsed/>
    <w:rsid w:val="00AE25C6"/>
    <w:pPr>
      <w:spacing w:after="120"/>
    </w:pPr>
  </w:style>
  <w:style w:type="character" w:customStyle="1" w:styleId="BodyTextChar">
    <w:name w:val="Body Text Char"/>
    <w:basedOn w:val="DefaultParagraphFont"/>
    <w:link w:val="BodyText"/>
    <w:uiPriority w:val="99"/>
    <w:rsid w:val="00AE25C6"/>
  </w:style>
  <w:style w:type="paragraph" w:styleId="CommentText">
    <w:name w:val="annotation text"/>
    <w:basedOn w:val="Normal"/>
    <w:link w:val="CommentTextChar"/>
    <w:uiPriority w:val="99"/>
    <w:semiHidden/>
    <w:unhideWhenUsed/>
    <w:rsid w:val="00361D60"/>
  </w:style>
  <w:style w:type="character" w:customStyle="1" w:styleId="CommentTextChar">
    <w:name w:val="Comment Text Char"/>
    <w:basedOn w:val="DefaultParagraphFont"/>
    <w:link w:val="CommentText"/>
    <w:uiPriority w:val="99"/>
    <w:semiHidden/>
    <w:rsid w:val="00361D60"/>
  </w:style>
  <w:style w:type="paragraph" w:styleId="CommentSubject">
    <w:name w:val="annotation subject"/>
    <w:basedOn w:val="CommentText"/>
    <w:next w:val="CommentText"/>
    <w:link w:val="CommentSubjectChar"/>
    <w:uiPriority w:val="99"/>
    <w:semiHidden/>
    <w:unhideWhenUsed/>
    <w:rsid w:val="00361D60"/>
    <w:rPr>
      <w:b/>
      <w:bCs/>
      <w:sz w:val="20"/>
      <w:szCs w:val="20"/>
    </w:rPr>
  </w:style>
  <w:style w:type="character" w:customStyle="1" w:styleId="CommentSubjectChar">
    <w:name w:val="Comment Subject Char"/>
    <w:basedOn w:val="CommentTextChar"/>
    <w:link w:val="CommentSubject"/>
    <w:uiPriority w:val="99"/>
    <w:semiHidden/>
    <w:rsid w:val="00361D60"/>
    <w:rPr>
      <w:b/>
      <w:bCs/>
      <w:sz w:val="20"/>
      <w:szCs w:val="20"/>
    </w:rPr>
  </w:style>
  <w:style w:type="paragraph" w:styleId="BalloonText">
    <w:name w:val="Balloon Text"/>
    <w:basedOn w:val="Normal"/>
    <w:link w:val="BalloonTextChar"/>
    <w:uiPriority w:val="99"/>
    <w:semiHidden/>
    <w:unhideWhenUsed/>
    <w:rsid w:val="00361D60"/>
    <w:rPr>
      <w:rFonts w:ascii="Lucida Grande" w:hAnsi="Lucida Grande"/>
      <w:sz w:val="18"/>
      <w:szCs w:val="18"/>
    </w:rPr>
  </w:style>
  <w:style w:type="character" w:customStyle="1" w:styleId="BalloonTextChar">
    <w:name w:val="Balloon Text Char"/>
    <w:basedOn w:val="DefaultParagraphFont"/>
    <w:link w:val="BalloonText"/>
    <w:uiPriority w:val="99"/>
    <w:semiHidden/>
    <w:rsid w:val="00361D60"/>
    <w:rPr>
      <w:rFonts w:ascii="Lucida Grande" w:hAnsi="Lucida Grande"/>
      <w:sz w:val="18"/>
      <w:szCs w:val="18"/>
    </w:rPr>
  </w:style>
  <w:style w:type="character" w:styleId="FollowedHyperlink">
    <w:name w:val="FollowedHyperlink"/>
    <w:basedOn w:val="DefaultParagraphFont"/>
    <w:uiPriority w:val="99"/>
    <w:semiHidden/>
    <w:unhideWhenUsed/>
    <w:rsid w:val="00361D60"/>
    <w:rPr>
      <w:color w:val="954F72" w:themeColor="followedHyperlink"/>
      <w:u w:val="single"/>
    </w:rPr>
  </w:style>
  <w:style w:type="paragraph" w:styleId="Header">
    <w:name w:val="header"/>
    <w:basedOn w:val="Normal"/>
    <w:link w:val="HeaderChar"/>
    <w:uiPriority w:val="99"/>
    <w:unhideWhenUsed/>
    <w:rsid w:val="00742744"/>
    <w:pPr>
      <w:tabs>
        <w:tab w:val="center" w:pos="4680"/>
        <w:tab w:val="right" w:pos="9360"/>
      </w:tabs>
    </w:pPr>
  </w:style>
  <w:style w:type="character" w:customStyle="1" w:styleId="HeaderChar">
    <w:name w:val="Header Char"/>
    <w:basedOn w:val="DefaultParagraphFont"/>
    <w:link w:val="Header"/>
    <w:uiPriority w:val="99"/>
    <w:rsid w:val="00742744"/>
  </w:style>
  <w:style w:type="paragraph" w:styleId="Footer">
    <w:name w:val="footer"/>
    <w:basedOn w:val="Normal"/>
    <w:link w:val="FooterChar"/>
    <w:uiPriority w:val="99"/>
    <w:unhideWhenUsed/>
    <w:rsid w:val="00742744"/>
    <w:pPr>
      <w:tabs>
        <w:tab w:val="center" w:pos="4680"/>
        <w:tab w:val="right" w:pos="9360"/>
      </w:tabs>
    </w:pPr>
  </w:style>
  <w:style w:type="character" w:customStyle="1" w:styleId="FooterChar">
    <w:name w:val="Footer Char"/>
    <w:basedOn w:val="DefaultParagraphFont"/>
    <w:link w:val="Footer"/>
    <w:uiPriority w:val="99"/>
    <w:rsid w:val="00742744"/>
  </w:style>
  <w:style w:type="character" w:customStyle="1" w:styleId="Heading2Char">
    <w:name w:val="Heading 2 Char"/>
    <w:basedOn w:val="DefaultParagraphFont"/>
    <w:link w:val="Heading2"/>
    <w:uiPriority w:val="9"/>
    <w:rsid w:val="007A74D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A74D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0D24BB"/>
    <w:pPr>
      <w:ind w:left="720"/>
      <w:contextualSpacing/>
    </w:pPr>
  </w:style>
  <w:style w:type="paragraph" w:styleId="TOC1">
    <w:name w:val="toc 1"/>
    <w:basedOn w:val="Normal"/>
    <w:next w:val="Normal"/>
    <w:autoRedefine/>
    <w:uiPriority w:val="39"/>
    <w:unhideWhenUsed/>
    <w:rsid w:val="008E067C"/>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8E067C"/>
    <w:pPr>
      <w:spacing w:before="240"/>
    </w:pPr>
    <w:rPr>
      <w:rFonts w:cstheme="minorHAnsi"/>
      <w:b/>
      <w:bCs/>
      <w:sz w:val="20"/>
      <w:szCs w:val="20"/>
    </w:rPr>
  </w:style>
  <w:style w:type="paragraph" w:styleId="TOC3">
    <w:name w:val="toc 3"/>
    <w:basedOn w:val="Normal"/>
    <w:next w:val="Normal"/>
    <w:autoRedefine/>
    <w:uiPriority w:val="39"/>
    <w:unhideWhenUsed/>
    <w:rsid w:val="008E067C"/>
    <w:pPr>
      <w:ind w:left="240"/>
    </w:pPr>
    <w:rPr>
      <w:rFonts w:cstheme="minorHAnsi"/>
      <w:sz w:val="20"/>
      <w:szCs w:val="20"/>
    </w:rPr>
  </w:style>
  <w:style w:type="paragraph" w:styleId="TOC4">
    <w:name w:val="toc 4"/>
    <w:basedOn w:val="Normal"/>
    <w:next w:val="Normal"/>
    <w:autoRedefine/>
    <w:uiPriority w:val="39"/>
    <w:unhideWhenUsed/>
    <w:rsid w:val="008E067C"/>
    <w:pPr>
      <w:ind w:left="480"/>
    </w:pPr>
    <w:rPr>
      <w:rFonts w:cstheme="minorHAnsi"/>
      <w:sz w:val="20"/>
      <w:szCs w:val="20"/>
    </w:rPr>
  </w:style>
  <w:style w:type="paragraph" w:styleId="TOC5">
    <w:name w:val="toc 5"/>
    <w:basedOn w:val="Normal"/>
    <w:next w:val="Normal"/>
    <w:autoRedefine/>
    <w:uiPriority w:val="39"/>
    <w:unhideWhenUsed/>
    <w:rsid w:val="008E067C"/>
    <w:pPr>
      <w:ind w:left="720"/>
    </w:pPr>
    <w:rPr>
      <w:rFonts w:cstheme="minorHAnsi"/>
      <w:sz w:val="20"/>
      <w:szCs w:val="20"/>
    </w:rPr>
  </w:style>
  <w:style w:type="paragraph" w:styleId="TOC6">
    <w:name w:val="toc 6"/>
    <w:basedOn w:val="Normal"/>
    <w:next w:val="Normal"/>
    <w:autoRedefine/>
    <w:uiPriority w:val="39"/>
    <w:unhideWhenUsed/>
    <w:rsid w:val="008E067C"/>
    <w:pPr>
      <w:ind w:left="960"/>
    </w:pPr>
    <w:rPr>
      <w:rFonts w:cstheme="minorHAnsi"/>
      <w:sz w:val="20"/>
      <w:szCs w:val="20"/>
    </w:rPr>
  </w:style>
  <w:style w:type="paragraph" w:styleId="TOC7">
    <w:name w:val="toc 7"/>
    <w:basedOn w:val="Normal"/>
    <w:next w:val="Normal"/>
    <w:autoRedefine/>
    <w:uiPriority w:val="39"/>
    <w:unhideWhenUsed/>
    <w:rsid w:val="008E067C"/>
    <w:pPr>
      <w:ind w:left="1200"/>
    </w:pPr>
    <w:rPr>
      <w:rFonts w:cstheme="minorHAnsi"/>
      <w:sz w:val="20"/>
      <w:szCs w:val="20"/>
    </w:rPr>
  </w:style>
  <w:style w:type="paragraph" w:styleId="TOC8">
    <w:name w:val="toc 8"/>
    <w:basedOn w:val="Normal"/>
    <w:next w:val="Normal"/>
    <w:autoRedefine/>
    <w:uiPriority w:val="39"/>
    <w:unhideWhenUsed/>
    <w:rsid w:val="008E067C"/>
    <w:pPr>
      <w:ind w:left="1440"/>
    </w:pPr>
    <w:rPr>
      <w:rFonts w:cstheme="minorHAnsi"/>
      <w:sz w:val="20"/>
      <w:szCs w:val="20"/>
    </w:rPr>
  </w:style>
  <w:style w:type="paragraph" w:styleId="TOC9">
    <w:name w:val="toc 9"/>
    <w:basedOn w:val="Normal"/>
    <w:next w:val="Normal"/>
    <w:autoRedefine/>
    <w:uiPriority w:val="39"/>
    <w:unhideWhenUsed/>
    <w:rsid w:val="008E067C"/>
    <w:pPr>
      <w:ind w:left="1680"/>
    </w:pPr>
    <w:rPr>
      <w:rFonts w:cstheme="minorHAnsi"/>
      <w:sz w:val="20"/>
      <w:szCs w:val="20"/>
    </w:rPr>
  </w:style>
  <w:style w:type="character" w:styleId="UnresolvedMention">
    <w:name w:val="Unresolved Mention"/>
    <w:basedOn w:val="DefaultParagraphFont"/>
    <w:uiPriority w:val="99"/>
    <w:semiHidden/>
    <w:unhideWhenUsed/>
    <w:rsid w:val="00217062"/>
    <w:rPr>
      <w:color w:val="605E5C"/>
      <w:shd w:val="clear" w:color="auto" w:fill="E1DFDD"/>
    </w:rPr>
  </w:style>
  <w:style w:type="paragraph" w:styleId="Revision">
    <w:name w:val="Revision"/>
    <w:hidden/>
    <w:uiPriority w:val="99"/>
    <w:semiHidden/>
    <w:rsid w:val="00217062"/>
  </w:style>
  <w:style w:type="table" w:styleId="TableGrid">
    <w:name w:val="Table Grid"/>
    <w:basedOn w:val="TableNormal"/>
    <w:uiPriority w:val="39"/>
    <w:rsid w:val="00B44D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6AA3"/>
    <w:pPr>
      <w:spacing w:after="200"/>
    </w:pPr>
    <w:rPr>
      <w:i/>
      <w:iCs/>
      <w:color w:val="44546A" w:themeColor="text2"/>
      <w:sz w:val="18"/>
      <w:szCs w:val="18"/>
    </w:rPr>
  </w:style>
  <w:style w:type="character" w:customStyle="1" w:styleId="Heading4Char">
    <w:name w:val="Heading 4 Char"/>
    <w:basedOn w:val="DefaultParagraphFont"/>
    <w:link w:val="Heading4"/>
    <w:uiPriority w:val="9"/>
    <w:rsid w:val="0014605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4605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460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4605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4605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605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B50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628794">
      <w:bodyDiv w:val="1"/>
      <w:marLeft w:val="0"/>
      <w:marRight w:val="0"/>
      <w:marTop w:val="0"/>
      <w:marBottom w:val="0"/>
      <w:divBdr>
        <w:top w:val="none" w:sz="0" w:space="0" w:color="auto"/>
        <w:left w:val="none" w:sz="0" w:space="0" w:color="auto"/>
        <w:bottom w:val="none" w:sz="0" w:space="0" w:color="auto"/>
        <w:right w:val="none" w:sz="0" w:space="0" w:color="auto"/>
      </w:divBdr>
    </w:div>
    <w:div w:id="746225055">
      <w:bodyDiv w:val="1"/>
      <w:marLeft w:val="0"/>
      <w:marRight w:val="0"/>
      <w:marTop w:val="0"/>
      <w:marBottom w:val="0"/>
      <w:divBdr>
        <w:top w:val="none" w:sz="0" w:space="0" w:color="auto"/>
        <w:left w:val="none" w:sz="0" w:space="0" w:color="auto"/>
        <w:bottom w:val="none" w:sz="0" w:space="0" w:color="auto"/>
        <w:right w:val="none" w:sz="0" w:space="0" w:color="auto"/>
      </w:divBdr>
    </w:div>
    <w:div w:id="844326220">
      <w:bodyDiv w:val="1"/>
      <w:marLeft w:val="0"/>
      <w:marRight w:val="0"/>
      <w:marTop w:val="0"/>
      <w:marBottom w:val="0"/>
      <w:divBdr>
        <w:top w:val="none" w:sz="0" w:space="0" w:color="auto"/>
        <w:left w:val="none" w:sz="0" w:space="0" w:color="auto"/>
        <w:bottom w:val="none" w:sz="0" w:space="0" w:color="auto"/>
        <w:right w:val="none" w:sz="0" w:space="0" w:color="auto"/>
      </w:divBdr>
    </w:div>
    <w:div w:id="1316450401">
      <w:bodyDiv w:val="1"/>
      <w:marLeft w:val="0"/>
      <w:marRight w:val="0"/>
      <w:marTop w:val="0"/>
      <w:marBottom w:val="0"/>
      <w:divBdr>
        <w:top w:val="none" w:sz="0" w:space="0" w:color="auto"/>
        <w:left w:val="none" w:sz="0" w:space="0" w:color="auto"/>
        <w:bottom w:val="none" w:sz="0" w:space="0" w:color="auto"/>
        <w:right w:val="none" w:sz="0" w:space="0" w:color="auto"/>
      </w:divBdr>
    </w:div>
    <w:div w:id="15713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s.uci.edu/~eppstein/ca/search.html" TargetMode="External"/><Relationship Id="rId3" Type="http://schemas.openxmlformats.org/officeDocument/2006/relationships/settings" Target="settings.xml"/><Relationship Id="rId7" Type="http://schemas.openxmlformats.org/officeDocument/2006/relationships/hyperlink" Target="https://en.wikipedia.org/wiki/Golly_(pro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763</TotalTime>
  <Pages>13</Pages>
  <Words>6060</Words>
  <Characters>34547</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Ruhr Universität Bochum</Company>
  <LinksUpToDate>false</LinksUpToDate>
  <CharactersWithSpaces>40526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McCaskill</dc:creator>
  <cp:keywords/>
  <dc:description/>
  <cp:lastModifiedBy>John McCaskill</cp:lastModifiedBy>
  <cp:revision>36</cp:revision>
  <dcterms:created xsi:type="dcterms:W3CDTF">2018-12-03T09:27:00Z</dcterms:created>
  <dcterms:modified xsi:type="dcterms:W3CDTF">2019-01-30T12:31:00Z</dcterms:modified>
</cp:coreProperties>
</file>