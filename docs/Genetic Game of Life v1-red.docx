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DE50E6" w:rsidRDefault="00EE30B7" w:rsidP="004D46C2">
      <w:pPr>
        <w:pStyle w:val="Title"/>
        <w:jc w:val="both"/>
      </w:pPr>
      <w:r w:rsidRPr="00DE50E6">
        <w:t>Genetic Game of Life</w:t>
      </w:r>
    </w:p>
    <w:p w14:paraId="5243CB5E" w14:textId="77777777" w:rsidR="00EE30B7" w:rsidRDefault="00EE30B7" w:rsidP="004D46C2">
      <w:pPr>
        <w:jc w:val="both"/>
      </w:pPr>
    </w:p>
    <w:p w14:paraId="0DDDB655" w14:textId="468D01AC" w:rsidR="00EE30B7" w:rsidRDefault="003A09F5" w:rsidP="004D46C2">
      <w:pPr>
        <w:jc w:val="both"/>
      </w:pPr>
      <w:r>
        <w:t xml:space="preserve">John S McCaskill and </w:t>
      </w:r>
      <w:r w:rsidR="00EE30B7">
        <w:t xml:space="preserve">Norman H Packard </w:t>
      </w:r>
    </w:p>
    <w:p w14:paraId="722B2AA7" w14:textId="4DE815B2" w:rsidR="00EE30B7" w:rsidRDefault="00EE30B7" w:rsidP="004D46C2">
      <w:pPr>
        <w:jc w:val="both"/>
      </w:pPr>
      <w:r>
        <w:t>European Centre for Living Technology</w:t>
      </w:r>
    </w:p>
    <w:p w14:paraId="5B951F42" w14:textId="02DD1FC4" w:rsidR="00EE30B7" w:rsidRDefault="00EE30B7" w:rsidP="004D46C2">
      <w:pPr>
        <w:jc w:val="both"/>
      </w:pPr>
    </w:p>
    <w:p w14:paraId="78184E2F" w14:textId="40D9A769" w:rsidR="00EE30B7" w:rsidRPr="00DE50E6" w:rsidRDefault="00EE30B7" w:rsidP="004D46C2">
      <w:pPr>
        <w:jc w:val="both"/>
        <w:rPr>
          <w:rFonts w:cs="Times New Roman (Body CS)"/>
          <w:smallCaps/>
        </w:rPr>
      </w:pPr>
      <w:r w:rsidRPr="00DE50E6">
        <w:rPr>
          <w:rFonts w:cs="Times New Roman (Body CS)"/>
          <w:smallCaps/>
        </w:rPr>
        <w:t>Abstract</w:t>
      </w:r>
    </w:p>
    <w:p w14:paraId="78F84E51" w14:textId="508F249D" w:rsidR="00EE30B7" w:rsidRDefault="00EE30B7" w:rsidP="004D46C2">
      <w:pPr>
        <w:jc w:val="both"/>
      </w:pPr>
    </w:p>
    <w:p w14:paraId="5F6CC100" w14:textId="782447D8" w:rsidR="003A09F5" w:rsidRDefault="00EE30B7" w:rsidP="004D46C2">
      <w:pPr>
        <w:jc w:val="both"/>
        <w:rPr>
          <w:ins w:id="0" w:author="Norman Packard" w:date="2018-12-02T23:02:00Z"/>
        </w:rPr>
      </w:pPr>
      <w:r>
        <w:t xml:space="preserve">Conway’s Game of Life </w:t>
      </w:r>
      <w:r w:rsidR="00472760">
        <w:t xml:space="preserve">(GoL) </w:t>
      </w:r>
      <w:r w:rsidR="003A09F5">
        <w:t xml:space="preserve">cellular automaton </w:t>
      </w:r>
      <w:r w:rsidR="00D36C36">
        <w:t xml:space="preserve">(CA) </w:t>
      </w:r>
      <w:r w:rsidR="003A09F5">
        <w:t xml:space="preserve">is </w:t>
      </w:r>
      <w:r>
        <w:t xml:space="preserve">extended to allow evolution </w:t>
      </w:r>
      <w:r w:rsidR="003A09F5">
        <w:t>by the a</w:t>
      </w:r>
      <w:r w:rsidR="00D36C36">
        <w:t>ssociation</w:t>
      </w:r>
      <w:r w:rsidR="003A09F5">
        <w:t xml:space="preserve"> of genetic information </w:t>
      </w:r>
      <w:r w:rsidR="00D36C36">
        <w:t>with</w:t>
      </w:r>
      <w:r w:rsidR="003A09F5">
        <w:t xml:space="preserve"> live cells</w:t>
      </w:r>
      <w:r w:rsidR="00D36C36">
        <w:t xml:space="preserve"> in the CA</w:t>
      </w:r>
      <w:r w:rsidR="003A09F5">
        <w:t>.</w:t>
      </w:r>
      <w:r w:rsidR="00D36C36">
        <w:t xml:space="preserve"> </w:t>
      </w:r>
      <w:r w:rsidR="00B02C9C">
        <w:t xml:space="preserve">A </w:t>
      </w:r>
      <w:r w:rsidR="00D36C36">
        <w:t>new</w:t>
      </w:r>
      <w:r w:rsidR="00B02C9C">
        <w:t>ly born</w:t>
      </w:r>
      <w:r w:rsidR="00D36C36">
        <w:t xml:space="preserve"> live cell</w:t>
      </w:r>
      <w:r w:rsidR="00B02C9C">
        <w:t>’s</w:t>
      </w:r>
      <w:r w:rsidR="00D36C36">
        <w:t xml:space="preserve"> genome is copied </w:t>
      </w:r>
      <w:r w:rsidR="00B02C9C">
        <w:t xml:space="preserve">(potentially </w:t>
      </w:r>
      <w:r w:rsidR="00D36C36">
        <w:t>with mutation</w:t>
      </w:r>
      <w:r w:rsidR="00B02C9C">
        <w:t>)</w:t>
      </w:r>
      <w:r w:rsidR="00D36C36">
        <w:t xml:space="preserve"> from one of the live neighbour cells (</w:t>
      </w:r>
      <w:r w:rsidR="00B02C9C">
        <w:t>there are three in the GoL) and is deleted when the cell dies. We discovered a deterministic and spatially symmetric rule</w:t>
      </w:r>
      <w:r w:rsidR="00D36C36">
        <w:t xml:space="preserve"> </w:t>
      </w:r>
      <w:r w:rsidR="00B02C9C">
        <w:t xml:space="preserve">to implement a genetically neutral choice of ancestor, making our model deterministic (like the GoL) in the absence of mutation. </w:t>
      </w:r>
      <w:r w:rsidR="003A09F5">
        <w:t>Just as biological evolution constantly discovers innovations in the space of chemical and physical functionalities that it controls, we seek to explore how the addition of genetic</w:t>
      </w:r>
      <w:r w:rsidR="00D36C36">
        <w:t xml:space="preserve"> information</w:t>
      </w:r>
      <w:r w:rsidR="003A09F5">
        <w:t xml:space="preserve"> to </w:t>
      </w:r>
      <w:r w:rsidR="00E152AA">
        <w:t>the game of life</w:t>
      </w:r>
      <w:r w:rsidR="003A09F5">
        <w:t xml:space="preserve"> can display the same type </w:t>
      </w:r>
      <w:r w:rsidR="00084C86">
        <w:t xml:space="preserve">of discovery process, where the genetically </w:t>
      </w:r>
      <w:r w:rsidR="003A09F5">
        <w:t xml:space="preserve">controlled innovations are now spatially local modifications to the </w:t>
      </w:r>
      <w:r w:rsidR="00E152AA">
        <w:t>game of life</w:t>
      </w:r>
      <w:r w:rsidR="003A09F5">
        <w:t xml:space="preserve"> local dynamical rules.</w:t>
      </w:r>
      <w:r w:rsidR="00084C86">
        <w:t xml:space="preserve">  Complex cellular automaton dynamics of the </w:t>
      </w:r>
      <w:r w:rsidR="00E152AA">
        <w:t>game of life</w:t>
      </w:r>
      <w:r w:rsidR="00084C86">
        <w:t xml:space="preserve"> become the default “chemistry and physics”, and local genetic modifications that persist are the innovations discovered by evolution.</w:t>
      </w:r>
      <w:r w:rsidR="009A053B">
        <w:t xml:space="preserve">  </w:t>
      </w:r>
      <w:r w:rsidR="00E152AA">
        <w:t xml:space="preserve">In the work presented here, </w:t>
      </w:r>
      <w:r w:rsidR="009A053B">
        <w:t>s</w:t>
      </w:r>
      <w:r w:rsidR="00E152AA">
        <w:t>ystematic genetic variation</w:t>
      </w:r>
      <w:r w:rsidR="009A053B">
        <w:t>s near to the game of life rule</w:t>
      </w:r>
      <w:r w:rsidR="00E152AA">
        <w:t xml:space="preserve"> are investigated and found to produce signs of computational complexity with an abundance of glider structures.</w:t>
      </w:r>
    </w:p>
    <w:p w14:paraId="22E51AC3" w14:textId="4A4076E4" w:rsidR="006C1BAD" w:rsidRDefault="006C1BAD" w:rsidP="004D46C2">
      <w:pPr>
        <w:jc w:val="both"/>
        <w:rPr>
          <w:ins w:id="1" w:author="Norman Packard" w:date="2018-12-02T23:02:00Z"/>
        </w:rPr>
      </w:pPr>
    </w:p>
    <w:p w14:paraId="261DF0AE" w14:textId="0B72E714" w:rsidR="006C1BAD" w:rsidRDefault="006C1BAD" w:rsidP="004D46C2">
      <w:pPr>
        <w:jc w:val="both"/>
      </w:pPr>
      <w:commentRangeStart w:id="2"/>
      <w:ins w:id="3" w:author="Norman Packard" w:date="2018-12-02T23:02:00Z">
        <w:r>
          <w:t>Contents:</w:t>
        </w:r>
      </w:ins>
      <w:commentRangeEnd w:id="2"/>
      <w:ins w:id="4" w:author="Norman Packard" w:date="2018-12-02T23:03:00Z">
        <w:r>
          <w:rPr>
            <w:rStyle w:val="CommentReference"/>
          </w:rPr>
          <w:commentReference w:id="2"/>
        </w:r>
      </w:ins>
    </w:p>
    <w:p w14:paraId="23B872F6" w14:textId="6DDDFFCB" w:rsidR="00B610DA" w:rsidRDefault="008E067C">
      <w:pPr>
        <w:pStyle w:val="TOC1"/>
        <w:tabs>
          <w:tab w:val="right" w:pos="9010"/>
        </w:tabs>
        <w:rPr>
          <w:ins w:id="5" w:author="Norman Packard" w:date="2018-12-08T13:19:00Z"/>
          <w:rFonts w:asciiTheme="minorHAnsi" w:eastAsiaTheme="minorEastAsia" w:hAnsiTheme="minorHAnsi" w:cstheme="minorBidi"/>
          <w:b w:val="0"/>
          <w:bCs w:val="0"/>
          <w:caps w:val="0"/>
          <w:noProof/>
          <w:lang w:val="en-US" w:eastAsia="ja-JP"/>
        </w:rPr>
      </w:pPr>
      <w:r>
        <w:fldChar w:fldCharType="begin"/>
      </w:r>
      <w:r>
        <w:instrText xml:space="preserve"> TOC \o "1-3" \h \z \u </w:instrText>
      </w:r>
      <w:r>
        <w:fldChar w:fldCharType="separate"/>
      </w:r>
      <w:ins w:id="6" w:author="Norman Packard" w:date="2018-12-08T13:19:00Z">
        <w:r w:rsidR="00B610DA" w:rsidRPr="00F06914">
          <w:rPr>
            <w:rStyle w:val="Hyperlink"/>
            <w:noProof/>
          </w:rPr>
          <w:fldChar w:fldCharType="begin"/>
        </w:r>
        <w:r w:rsidR="00B610DA" w:rsidRPr="00F06914">
          <w:rPr>
            <w:rStyle w:val="Hyperlink"/>
            <w:noProof/>
          </w:rPr>
          <w:instrText xml:space="preserve"> </w:instrText>
        </w:r>
        <w:r w:rsidR="00B610DA">
          <w:rPr>
            <w:noProof/>
          </w:rPr>
          <w:instrText>HYPERLINK \l "_Toc532038506"</w:instrText>
        </w:r>
        <w:r w:rsidR="00B610DA" w:rsidRPr="00F06914">
          <w:rPr>
            <w:rStyle w:val="Hyperlink"/>
            <w:noProof/>
          </w:rPr>
          <w:instrText xml:space="preserve"> </w:instrText>
        </w:r>
        <w:r w:rsidR="00B610DA" w:rsidRPr="00F06914">
          <w:rPr>
            <w:rStyle w:val="Hyperlink"/>
            <w:noProof/>
          </w:rPr>
        </w:r>
        <w:r w:rsidR="00B610DA" w:rsidRPr="00F06914">
          <w:rPr>
            <w:rStyle w:val="Hyperlink"/>
            <w:noProof/>
          </w:rPr>
          <w:fldChar w:fldCharType="separate"/>
        </w:r>
        <w:r w:rsidR="00B610DA" w:rsidRPr="00F06914">
          <w:rPr>
            <w:rStyle w:val="Hyperlink"/>
            <w:noProof/>
          </w:rPr>
          <w:t>Introduction</w:t>
        </w:r>
        <w:r w:rsidR="00B610DA">
          <w:rPr>
            <w:noProof/>
            <w:webHidden/>
          </w:rPr>
          <w:tab/>
        </w:r>
        <w:r w:rsidR="00B610DA">
          <w:rPr>
            <w:noProof/>
            <w:webHidden/>
          </w:rPr>
          <w:fldChar w:fldCharType="begin"/>
        </w:r>
        <w:r w:rsidR="00B610DA">
          <w:rPr>
            <w:noProof/>
            <w:webHidden/>
          </w:rPr>
          <w:instrText xml:space="preserve"> PAGEREF _Toc532038506 \h </w:instrText>
        </w:r>
        <w:r w:rsidR="00B610DA">
          <w:rPr>
            <w:noProof/>
            <w:webHidden/>
          </w:rPr>
        </w:r>
      </w:ins>
      <w:r w:rsidR="00B610DA">
        <w:rPr>
          <w:noProof/>
          <w:webHidden/>
        </w:rPr>
        <w:fldChar w:fldCharType="separate"/>
      </w:r>
      <w:ins w:id="7" w:author="Norman Packard" w:date="2018-12-09T00:07:00Z">
        <w:r w:rsidR="007C18D2">
          <w:rPr>
            <w:noProof/>
            <w:webHidden/>
          </w:rPr>
          <w:t>2</w:t>
        </w:r>
      </w:ins>
      <w:ins w:id="8" w:author="Norman Packard" w:date="2018-12-08T13:19:00Z">
        <w:r w:rsidR="00B610DA">
          <w:rPr>
            <w:noProof/>
            <w:webHidden/>
          </w:rPr>
          <w:fldChar w:fldCharType="end"/>
        </w:r>
        <w:r w:rsidR="00B610DA" w:rsidRPr="00F06914">
          <w:rPr>
            <w:rStyle w:val="Hyperlink"/>
            <w:noProof/>
          </w:rPr>
          <w:fldChar w:fldCharType="end"/>
        </w:r>
      </w:ins>
    </w:p>
    <w:p w14:paraId="761EFDD6" w14:textId="302779CC" w:rsidR="00B610DA" w:rsidRDefault="00B610DA">
      <w:pPr>
        <w:pStyle w:val="TOC1"/>
        <w:tabs>
          <w:tab w:val="right" w:pos="9010"/>
        </w:tabs>
        <w:rPr>
          <w:ins w:id="9" w:author="Norman Packard" w:date="2018-12-08T13:19:00Z"/>
          <w:rFonts w:asciiTheme="minorHAnsi" w:eastAsiaTheme="minorEastAsia" w:hAnsiTheme="minorHAnsi" w:cstheme="minorBidi"/>
          <w:b w:val="0"/>
          <w:bCs w:val="0"/>
          <w:caps w:val="0"/>
          <w:noProof/>
          <w:lang w:val="en-US" w:eastAsia="ja-JP"/>
        </w:rPr>
      </w:pPr>
      <w:ins w:id="10"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"_Toc532038507"</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Genome propagation</w:t>
        </w:r>
        <w:r>
          <w:rPr>
            <w:noProof/>
            <w:webHidden/>
          </w:rPr>
          <w:tab/>
        </w:r>
        <w:r>
          <w:rPr>
            <w:noProof/>
            <w:webHidden/>
          </w:rPr>
          <w:fldChar w:fldCharType="begin"/>
        </w:r>
        <w:r>
          <w:rPr>
            <w:noProof/>
            <w:webHidden/>
          </w:rPr>
          <w:instrText xml:space="preserve"> PAGEREF _Toc532038507 \h </w:instrText>
        </w:r>
        <w:r>
          <w:rPr>
            <w:noProof/>
            <w:webHidden/>
          </w:rPr>
        </w:r>
      </w:ins>
      <w:r>
        <w:rPr>
          <w:noProof/>
          <w:webHidden/>
        </w:rPr>
        <w:fldChar w:fldCharType="separate"/>
      </w:r>
      <w:ins w:id="11" w:author="Norman Packard" w:date="2018-12-09T00:07:00Z">
        <w:r w:rsidR="007C18D2">
          <w:rPr>
            <w:noProof/>
            <w:webHidden/>
          </w:rPr>
          <w:t>3</w:t>
        </w:r>
      </w:ins>
      <w:ins w:id="12" w:author="Norman Packard" w:date="2018-12-08T13:19:00Z">
        <w:r>
          <w:rPr>
            <w:noProof/>
            <w:webHidden/>
          </w:rPr>
          <w:fldChar w:fldCharType="end"/>
        </w:r>
        <w:r w:rsidRPr="00F06914">
          <w:rPr>
            <w:rStyle w:val="Hyperlink"/>
            <w:noProof/>
          </w:rPr>
          <w:fldChar w:fldCharType="end"/>
        </w:r>
      </w:ins>
    </w:p>
    <w:p w14:paraId="1DFCFCF8" w14:textId="251268A0" w:rsidR="00B610DA" w:rsidRDefault="00B610DA">
      <w:pPr>
        <w:pStyle w:val="TOC2"/>
        <w:tabs>
          <w:tab w:val="right" w:pos="9010"/>
        </w:tabs>
        <w:rPr>
          <w:ins w:id="13" w:author="Norman Packard" w:date="2018-12-08T13:19:00Z"/>
          <w:rFonts w:eastAsiaTheme="minorEastAsia" w:cstheme="minorBidi"/>
          <w:b w:val="0"/>
          <w:bCs w:val="0"/>
          <w:noProof/>
          <w:sz w:val="24"/>
          <w:szCs w:val="24"/>
          <w:lang w:val="en-US" w:eastAsia="ja-JP"/>
        </w:rPr>
      </w:pPr>
      <w:ins w:id="14"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"_Toc532038508"</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 xml:space="preserve">Movement vs copying </w:t>
        </w:r>
        <w:r>
          <w:rPr>
            <w:noProof/>
            <w:webHidden/>
          </w:rPr>
          <w:tab/>
        </w:r>
        <w:r>
          <w:rPr>
            <w:noProof/>
            <w:webHidden/>
          </w:rPr>
          <w:fldChar w:fldCharType="begin"/>
        </w:r>
        <w:r>
          <w:rPr>
            <w:noProof/>
            <w:webHidden/>
          </w:rPr>
          <w:instrText xml:space="preserve"> PAGEREF _Toc532038508 \h </w:instrText>
        </w:r>
        <w:r>
          <w:rPr>
            <w:noProof/>
            <w:webHidden/>
          </w:rPr>
        </w:r>
      </w:ins>
      <w:r>
        <w:rPr>
          <w:noProof/>
          <w:webHidden/>
        </w:rPr>
        <w:fldChar w:fldCharType="separate"/>
      </w:r>
      <w:ins w:id="15" w:author="Norman Packard" w:date="2018-12-09T00:07:00Z">
        <w:r w:rsidR="007C18D2">
          <w:rPr>
            <w:noProof/>
            <w:webHidden/>
          </w:rPr>
          <w:t>3</w:t>
        </w:r>
      </w:ins>
      <w:ins w:id="16" w:author="Norman Packard" w:date="2018-12-08T13:19:00Z">
        <w:r>
          <w:rPr>
            <w:noProof/>
            <w:webHidden/>
          </w:rPr>
          <w:fldChar w:fldCharType="end"/>
        </w:r>
        <w:r w:rsidRPr="00F06914">
          <w:rPr>
            <w:rStyle w:val="Hyperlink"/>
            <w:noProof/>
          </w:rPr>
          <w:fldChar w:fldCharType="end"/>
        </w:r>
      </w:ins>
    </w:p>
    <w:p w14:paraId="0D81843F" w14:textId="3657447A" w:rsidR="00B610DA" w:rsidRDefault="00B610DA">
      <w:pPr>
        <w:pStyle w:val="TOC1"/>
        <w:tabs>
          <w:tab w:val="right" w:pos="9010"/>
        </w:tabs>
        <w:rPr>
          <w:ins w:id="17" w:author="Norman Packard" w:date="2018-12-08T13:19:00Z"/>
          <w:rFonts w:asciiTheme="minorHAnsi" w:eastAsiaTheme="minorEastAsia" w:hAnsiTheme="minorHAnsi" w:cstheme="minorBidi"/>
          <w:b w:val="0"/>
          <w:bCs w:val="0"/>
          <w:caps w:val="0"/>
          <w:noProof/>
          <w:lang w:val="en-US" w:eastAsia="ja-JP"/>
        </w:rPr>
      </w:pPr>
      <w:ins w:id="18"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"_Toc532038509"</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Hitchhiking genes: evolution with decoupled genetics</w:t>
        </w:r>
        <w:r>
          <w:rPr>
            <w:noProof/>
            <w:webHidden/>
          </w:rPr>
          <w:tab/>
        </w:r>
        <w:r>
          <w:rPr>
            <w:noProof/>
            <w:webHidden/>
          </w:rPr>
          <w:fldChar w:fldCharType="begin"/>
        </w:r>
        <w:r>
          <w:rPr>
            <w:noProof/>
            <w:webHidden/>
          </w:rPr>
          <w:instrText xml:space="preserve"> PAGEREF _Toc532038509 \h </w:instrText>
        </w:r>
        <w:r>
          <w:rPr>
            <w:noProof/>
            <w:webHidden/>
          </w:rPr>
        </w:r>
      </w:ins>
      <w:r>
        <w:rPr>
          <w:noProof/>
          <w:webHidden/>
        </w:rPr>
        <w:fldChar w:fldCharType="separate"/>
      </w:r>
      <w:ins w:id="19" w:author="Norman Packard" w:date="2018-12-09T00:07:00Z">
        <w:r w:rsidR="007C18D2">
          <w:rPr>
            <w:noProof/>
            <w:webHidden/>
          </w:rPr>
          <w:t>4</w:t>
        </w:r>
      </w:ins>
      <w:ins w:id="20" w:author="Norman Packard" w:date="2018-12-08T13:19:00Z">
        <w:r>
          <w:rPr>
            <w:noProof/>
            <w:webHidden/>
          </w:rPr>
          <w:fldChar w:fldCharType="end"/>
        </w:r>
        <w:r w:rsidRPr="00F06914">
          <w:rPr>
            <w:rStyle w:val="Hyperlink"/>
            <w:noProof/>
          </w:rPr>
          <w:fldChar w:fldCharType="end"/>
        </w:r>
      </w:ins>
    </w:p>
    <w:p w14:paraId="3CBB29AC" w14:textId="66048D23" w:rsidR="00B610DA" w:rsidRDefault="00B610DA">
      <w:pPr>
        <w:pStyle w:val="TOC1"/>
        <w:tabs>
          <w:tab w:val="right" w:pos="9010"/>
        </w:tabs>
        <w:rPr>
          <w:ins w:id="21" w:author="Norman Packard" w:date="2018-12-08T13:19:00Z"/>
          <w:rFonts w:asciiTheme="minorHAnsi" w:eastAsiaTheme="minorEastAsia" w:hAnsiTheme="minorHAnsi" w:cstheme="minorBidi"/>
          <w:b w:val="0"/>
          <w:bCs w:val="0"/>
          <w:caps w:val="0"/>
          <w:noProof/>
          <w:lang w:val="en-US" w:eastAsia="ja-JP"/>
        </w:rPr>
      </w:pPr>
      <w:ins w:id="22"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"_Toc532038510"</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Indirect local rule modifications</w:t>
        </w:r>
        <w:r>
          <w:rPr>
            <w:noProof/>
            <w:webHidden/>
          </w:rPr>
          <w:tab/>
        </w:r>
        <w:r>
          <w:rPr>
            <w:noProof/>
            <w:webHidden/>
          </w:rPr>
          <w:fldChar w:fldCharType="begin"/>
        </w:r>
        <w:r>
          <w:rPr>
            <w:noProof/>
            <w:webHidden/>
          </w:rPr>
          <w:instrText xml:space="preserve"> PAGEREF _Toc532038510 \h </w:instrText>
        </w:r>
        <w:r>
          <w:rPr>
            <w:noProof/>
            <w:webHidden/>
          </w:rPr>
        </w:r>
      </w:ins>
      <w:r>
        <w:rPr>
          <w:noProof/>
          <w:webHidden/>
        </w:rPr>
        <w:fldChar w:fldCharType="separate"/>
      </w:r>
      <w:ins w:id="23" w:author="Norman Packard" w:date="2018-12-09T00:07:00Z">
        <w:r w:rsidR="007C18D2">
          <w:rPr>
            <w:noProof/>
            <w:webHidden/>
          </w:rPr>
          <w:t>4</w:t>
        </w:r>
      </w:ins>
      <w:ins w:id="24" w:author="Norman Packard" w:date="2018-12-08T13:19:00Z">
        <w:r>
          <w:rPr>
            <w:noProof/>
            <w:webHidden/>
          </w:rPr>
          <w:fldChar w:fldCharType="end"/>
        </w:r>
        <w:r w:rsidRPr="00F06914">
          <w:rPr>
            <w:rStyle w:val="Hyperlink"/>
            <w:noProof/>
          </w:rPr>
          <w:fldChar w:fldCharType="end"/>
        </w:r>
      </w:ins>
    </w:p>
    <w:p w14:paraId="733A7B94" w14:textId="4B3AEBE0" w:rsidR="00B610DA" w:rsidRDefault="00B610DA">
      <w:pPr>
        <w:pStyle w:val="TOC2"/>
        <w:tabs>
          <w:tab w:val="right" w:pos="9010"/>
        </w:tabs>
        <w:rPr>
          <w:ins w:id="25" w:author="Norman Packard" w:date="2018-12-08T13:19:00Z"/>
          <w:rFonts w:eastAsiaTheme="minorEastAsia" w:cstheme="minorBidi"/>
          <w:b w:val="0"/>
          <w:bCs w:val="0"/>
          <w:noProof/>
          <w:sz w:val="24"/>
          <w:szCs w:val="24"/>
          <w:lang w:val="en-US" w:eastAsia="ja-JP"/>
        </w:rPr>
      </w:pPr>
      <w:ins w:id="26"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"_Toc532038511"</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Example: selection = 7</w:t>
        </w:r>
        <w:r>
          <w:rPr>
            <w:noProof/>
            <w:webHidden/>
          </w:rPr>
          <w:tab/>
        </w:r>
        <w:r>
          <w:rPr>
            <w:noProof/>
            <w:webHidden/>
          </w:rPr>
          <w:fldChar w:fldCharType="begin"/>
        </w:r>
        <w:r>
          <w:rPr>
            <w:noProof/>
            <w:webHidden/>
          </w:rPr>
          <w:instrText xml:space="preserve"> PAGEREF _Toc532038511 \h </w:instrText>
        </w:r>
        <w:r>
          <w:rPr>
            <w:noProof/>
            <w:webHidden/>
          </w:rPr>
        </w:r>
      </w:ins>
      <w:r>
        <w:rPr>
          <w:noProof/>
          <w:webHidden/>
        </w:rPr>
        <w:fldChar w:fldCharType="separate"/>
      </w:r>
      <w:ins w:id="27" w:author="Norman Packard" w:date="2018-12-09T00:07:00Z">
        <w:r w:rsidR="007C18D2">
          <w:rPr>
            <w:noProof/>
            <w:webHidden/>
          </w:rPr>
          <w:t>4</w:t>
        </w:r>
      </w:ins>
      <w:ins w:id="28" w:author="Norman Packard" w:date="2018-12-08T13:19:00Z">
        <w:r>
          <w:rPr>
            <w:noProof/>
            <w:webHidden/>
          </w:rPr>
          <w:fldChar w:fldCharType="end"/>
        </w:r>
        <w:r w:rsidRPr="00F06914">
          <w:rPr>
            <w:rStyle w:val="Hyperlink"/>
            <w:noProof/>
          </w:rPr>
          <w:fldChar w:fldCharType="end"/>
        </w:r>
      </w:ins>
    </w:p>
    <w:p w14:paraId="25A3E3A3" w14:textId="4502ACBD" w:rsidR="00B610DA" w:rsidRDefault="00B610DA">
      <w:pPr>
        <w:pStyle w:val="TOC2"/>
        <w:tabs>
          <w:tab w:val="right" w:pos="9010"/>
        </w:tabs>
        <w:rPr>
          <w:ins w:id="29" w:author="Norman Packard" w:date="2018-12-08T13:19:00Z"/>
          <w:rFonts w:eastAsiaTheme="minorEastAsia" w:cstheme="minorBidi"/>
          <w:b w:val="0"/>
          <w:bCs w:val="0"/>
          <w:noProof/>
          <w:sz w:val="24"/>
          <w:szCs w:val="24"/>
          <w:lang w:val="en-US" w:eastAsia="ja-JP"/>
        </w:rPr>
      </w:pPr>
      <w:ins w:id="30"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"_Toc532038512"</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Example: selection = 0</w:t>
        </w:r>
        <w:r>
          <w:rPr>
            <w:noProof/>
            <w:webHidden/>
          </w:rPr>
          <w:tab/>
        </w:r>
        <w:r>
          <w:rPr>
            <w:noProof/>
            <w:webHidden/>
          </w:rPr>
          <w:fldChar w:fldCharType="begin"/>
        </w:r>
        <w:r>
          <w:rPr>
            <w:noProof/>
            <w:webHidden/>
          </w:rPr>
          <w:instrText xml:space="preserve"> PAGEREF _Toc532038512 \h </w:instrText>
        </w:r>
        <w:r>
          <w:rPr>
            <w:noProof/>
            <w:webHidden/>
          </w:rPr>
        </w:r>
      </w:ins>
      <w:r>
        <w:rPr>
          <w:noProof/>
          <w:webHidden/>
        </w:rPr>
        <w:fldChar w:fldCharType="separate"/>
      </w:r>
      <w:ins w:id="31" w:author="Norman Packard" w:date="2018-12-09T00:07:00Z">
        <w:r w:rsidR="007C18D2">
          <w:rPr>
            <w:noProof/>
            <w:webHidden/>
          </w:rPr>
          <w:t>4</w:t>
        </w:r>
      </w:ins>
      <w:ins w:id="32" w:author="Norman Packard" w:date="2018-12-08T13:19:00Z">
        <w:r>
          <w:rPr>
            <w:noProof/>
            <w:webHidden/>
          </w:rPr>
          <w:fldChar w:fldCharType="end"/>
        </w:r>
        <w:r w:rsidRPr="00F06914">
          <w:rPr>
            <w:rStyle w:val="Hyperlink"/>
            <w:noProof/>
          </w:rPr>
          <w:fldChar w:fldCharType="end"/>
        </w:r>
      </w:ins>
    </w:p>
    <w:p w14:paraId="1B60BC42" w14:textId="11280E62" w:rsidR="00B610DA" w:rsidRDefault="00B610DA">
      <w:pPr>
        <w:pStyle w:val="TOC2"/>
        <w:tabs>
          <w:tab w:val="right" w:pos="9010"/>
        </w:tabs>
        <w:rPr>
          <w:ins w:id="33" w:author="Norman Packard" w:date="2018-12-08T13:19:00Z"/>
          <w:rFonts w:eastAsiaTheme="minorEastAsia" w:cstheme="minorBidi"/>
          <w:b w:val="0"/>
          <w:bCs w:val="0"/>
          <w:noProof/>
          <w:sz w:val="24"/>
          <w:szCs w:val="24"/>
          <w:lang w:val="en-US" w:eastAsia="ja-JP"/>
        </w:rPr>
      </w:pPr>
      <w:ins w:id="34"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"_Toc532038513"</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Example: selection = 2</w:t>
        </w:r>
        <w:r>
          <w:rPr>
            <w:noProof/>
            <w:webHidden/>
          </w:rPr>
          <w:tab/>
        </w:r>
        <w:r>
          <w:rPr>
            <w:noProof/>
            <w:webHidden/>
          </w:rPr>
          <w:fldChar w:fldCharType="begin"/>
        </w:r>
        <w:r>
          <w:rPr>
            <w:noProof/>
            <w:webHidden/>
          </w:rPr>
          <w:instrText xml:space="preserve"> PAGEREF _Toc532038513 \h </w:instrText>
        </w:r>
        <w:r>
          <w:rPr>
            <w:noProof/>
            <w:webHidden/>
          </w:rPr>
        </w:r>
      </w:ins>
      <w:r>
        <w:rPr>
          <w:noProof/>
          <w:webHidden/>
        </w:rPr>
        <w:fldChar w:fldCharType="separate"/>
      </w:r>
      <w:ins w:id="35" w:author="Norman Packard" w:date="2018-12-09T00:07:00Z">
        <w:r w:rsidR="007C18D2">
          <w:rPr>
            <w:noProof/>
            <w:webHidden/>
          </w:rPr>
          <w:t>4</w:t>
        </w:r>
      </w:ins>
      <w:ins w:id="36" w:author="Norman Packard" w:date="2018-12-08T13:19:00Z">
        <w:r>
          <w:rPr>
            <w:noProof/>
            <w:webHidden/>
          </w:rPr>
          <w:fldChar w:fldCharType="end"/>
        </w:r>
        <w:r w:rsidRPr="00F06914">
          <w:rPr>
            <w:rStyle w:val="Hyperlink"/>
            <w:noProof/>
          </w:rPr>
          <w:fldChar w:fldCharType="end"/>
        </w:r>
      </w:ins>
    </w:p>
    <w:p w14:paraId="6922F3DC" w14:textId="02527C5F" w:rsidR="00B610DA" w:rsidRDefault="00B610DA">
      <w:pPr>
        <w:pStyle w:val="TOC2"/>
        <w:tabs>
          <w:tab w:val="right" w:pos="9010"/>
        </w:tabs>
        <w:rPr>
          <w:ins w:id="37" w:author="Norman Packard" w:date="2018-12-08T13:19:00Z"/>
          <w:rFonts w:eastAsiaTheme="minorEastAsia" w:cstheme="minorBidi"/>
          <w:b w:val="0"/>
          <w:bCs w:val="0"/>
          <w:noProof/>
          <w:sz w:val="24"/>
          <w:szCs w:val="24"/>
          <w:lang w:val="en-US" w:eastAsia="ja-JP"/>
        </w:rPr>
      </w:pPr>
      <w:ins w:id="38"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"_Toc532038514"</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Example: selection = 4</w:t>
        </w:r>
        <w:r>
          <w:rPr>
            <w:noProof/>
            <w:webHidden/>
          </w:rPr>
          <w:tab/>
        </w:r>
        <w:r>
          <w:rPr>
            <w:noProof/>
            <w:webHidden/>
          </w:rPr>
          <w:fldChar w:fldCharType="begin"/>
        </w:r>
        <w:r>
          <w:rPr>
            <w:noProof/>
            <w:webHidden/>
          </w:rPr>
          <w:instrText xml:space="preserve"> PAGEREF _Toc532038514 \h </w:instrText>
        </w:r>
        <w:r>
          <w:rPr>
            <w:noProof/>
            <w:webHidden/>
          </w:rPr>
        </w:r>
      </w:ins>
      <w:r>
        <w:rPr>
          <w:noProof/>
          <w:webHidden/>
        </w:rPr>
        <w:fldChar w:fldCharType="separate"/>
      </w:r>
      <w:ins w:id="39" w:author="Norman Packard" w:date="2018-12-09T00:07:00Z">
        <w:r w:rsidR="007C18D2">
          <w:rPr>
            <w:noProof/>
            <w:webHidden/>
          </w:rPr>
          <w:t>5</w:t>
        </w:r>
      </w:ins>
      <w:ins w:id="40" w:author="Norman Packard" w:date="2018-12-08T13:19:00Z">
        <w:r>
          <w:rPr>
            <w:noProof/>
            <w:webHidden/>
          </w:rPr>
          <w:fldChar w:fldCharType="end"/>
        </w:r>
        <w:r w:rsidRPr="00F06914">
          <w:rPr>
            <w:rStyle w:val="Hyperlink"/>
            <w:noProof/>
          </w:rPr>
          <w:fldChar w:fldCharType="end"/>
        </w:r>
      </w:ins>
    </w:p>
    <w:p w14:paraId="7CF22E7D" w14:textId="2FFE6800" w:rsidR="00B610DA" w:rsidRDefault="00B610DA">
      <w:pPr>
        <w:pStyle w:val="TOC2"/>
        <w:tabs>
          <w:tab w:val="right" w:pos="9010"/>
        </w:tabs>
        <w:rPr>
          <w:ins w:id="41" w:author="Norman Packard" w:date="2018-12-08T13:19:00Z"/>
          <w:rFonts w:eastAsiaTheme="minorEastAsia" w:cstheme="minorBidi"/>
          <w:b w:val="0"/>
          <w:bCs w:val="0"/>
          <w:noProof/>
          <w:sz w:val="24"/>
          <w:szCs w:val="24"/>
          <w:lang w:val="en-US" w:eastAsia="ja-JP"/>
        </w:rPr>
      </w:pPr>
      <w:ins w:id="42"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"_Toc532038515"</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Example: selection = 5</w:t>
        </w:r>
        <w:r>
          <w:rPr>
            <w:noProof/>
            <w:webHidden/>
          </w:rPr>
          <w:tab/>
        </w:r>
        <w:r>
          <w:rPr>
            <w:noProof/>
            <w:webHidden/>
          </w:rPr>
          <w:fldChar w:fldCharType="begin"/>
        </w:r>
        <w:r>
          <w:rPr>
            <w:noProof/>
            <w:webHidden/>
          </w:rPr>
          <w:instrText xml:space="preserve"> PAGEREF _Toc532038515 \h </w:instrText>
        </w:r>
        <w:r>
          <w:rPr>
            <w:noProof/>
            <w:webHidden/>
          </w:rPr>
        </w:r>
      </w:ins>
      <w:r>
        <w:rPr>
          <w:noProof/>
          <w:webHidden/>
        </w:rPr>
        <w:fldChar w:fldCharType="separate"/>
      </w:r>
      <w:ins w:id="43" w:author="Norman Packard" w:date="2018-12-09T00:07:00Z">
        <w:r w:rsidR="007C18D2">
          <w:rPr>
            <w:noProof/>
            <w:webHidden/>
          </w:rPr>
          <w:t>5</w:t>
        </w:r>
      </w:ins>
      <w:ins w:id="44" w:author="Norman Packard" w:date="2018-12-08T13:19:00Z">
        <w:r>
          <w:rPr>
            <w:noProof/>
            <w:webHidden/>
          </w:rPr>
          <w:fldChar w:fldCharType="end"/>
        </w:r>
        <w:r w:rsidRPr="00F06914">
          <w:rPr>
            <w:rStyle w:val="Hyperlink"/>
            <w:noProof/>
          </w:rPr>
          <w:fldChar w:fldCharType="end"/>
        </w:r>
      </w:ins>
    </w:p>
    <w:p w14:paraId="71EE5D01" w14:textId="6D5C8BE4" w:rsidR="00B610DA" w:rsidRDefault="00B610DA">
      <w:pPr>
        <w:pStyle w:val="TOC1"/>
        <w:tabs>
          <w:tab w:val="right" w:pos="9010"/>
        </w:tabs>
        <w:rPr>
          <w:ins w:id="45" w:author="Norman Packard" w:date="2018-12-08T13:19:00Z"/>
          <w:rFonts w:asciiTheme="minorHAnsi" w:eastAsiaTheme="minorEastAsia" w:hAnsiTheme="minorHAnsi" w:cstheme="minorBidi"/>
          <w:b w:val="0"/>
          <w:bCs w:val="0"/>
          <w:caps w:val="0"/>
          <w:noProof/>
          <w:lang w:val="en-US" w:eastAsia="ja-JP"/>
        </w:rPr>
      </w:pPr>
      <w:ins w:id="46"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"_Toc532038516"</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 xml:space="preserve">Direct encoding of local CA rule by genes </w:t>
        </w:r>
        <w:r>
          <w:rPr>
            <w:noProof/>
            <w:webHidden/>
          </w:rPr>
          <w:tab/>
        </w:r>
        <w:r>
          <w:rPr>
            <w:noProof/>
            <w:webHidden/>
          </w:rPr>
          <w:fldChar w:fldCharType="begin"/>
        </w:r>
        <w:r>
          <w:rPr>
            <w:noProof/>
            <w:webHidden/>
          </w:rPr>
          <w:instrText xml:space="preserve"> PAGEREF _Toc532038516 \h </w:instrText>
        </w:r>
        <w:r>
          <w:rPr>
            <w:noProof/>
            <w:webHidden/>
          </w:rPr>
        </w:r>
      </w:ins>
      <w:r>
        <w:rPr>
          <w:noProof/>
          <w:webHidden/>
        </w:rPr>
        <w:fldChar w:fldCharType="separate"/>
      </w:r>
      <w:ins w:id="47" w:author="Norman Packard" w:date="2018-12-09T00:07:00Z">
        <w:r w:rsidR="007C18D2">
          <w:rPr>
            <w:noProof/>
            <w:webHidden/>
          </w:rPr>
          <w:t>5</w:t>
        </w:r>
      </w:ins>
      <w:ins w:id="48" w:author="Norman Packard" w:date="2018-12-08T13:19:00Z">
        <w:r>
          <w:rPr>
            <w:noProof/>
            <w:webHidden/>
          </w:rPr>
          <w:fldChar w:fldCharType="end"/>
        </w:r>
        <w:r w:rsidRPr="00F06914">
          <w:rPr>
            <w:rStyle w:val="Hyperlink"/>
            <w:noProof/>
          </w:rPr>
          <w:fldChar w:fldCharType="end"/>
        </w:r>
      </w:ins>
    </w:p>
    <w:p w14:paraId="6072E945" w14:textId="5FCF72C1" w:rsidR="00B610DA" w:rsidRDefault="00B610DA">
      <w:pPr>
        <w:pStyle w:val="TOC2"/>
        <w:tabs>
          <w:tab w:val="right" w:pos="9010"/>
        </w:tabs>
        <w:rPr>
          <w:ins w:id="49" w:author="Norman Packard" w:date="2018-12-08T13:19:00Z"/>
          <w:rFonts w:eastAsiaTheme="minorEastAsia" w:cstheme="minorBidi"/>
          <w:b w:val="0"/>
          <w:bCs w:val="0"/>
          <w:noProof/>
          <w:sz w:val="24"/>
          <w:szCs w:val="24"/>
          <w:lang w:val="en-US" w:eastAsia="ja-JP"/>
        </w:rPr>
      </w:pPr>
      <w:ins w:id="50" w:author="Norman Packard" w:date="2018-12-08T13:19:00Z">
        <w:r w:rsidRPr="00F06914">
          <w:rPr>
            <w:rStyle w:val="Hyperlink"/>
            <w:noProof/>
          </w:rPr>
          <w:lastRenderedPageBreak/>
          <w:fldChar w:fldCharType="begin"/>
        </w:r>
        <w:r w:rsidRPr="00F06914">
          <w:rPr>
            <w:rStyle w:val="Hyperlink"/>
            <w:noProof/>
          </w:rPr>
          <w:instrText xml:space="preserve"> </w:instrText>
        </w:r>
        <w:r>
          <w:rPr>
            <w:noProof/>
          </w:rPr>
          <w:instrText>HYPERLINK \l "_Toc532038517"</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Example: selection = 8</w:t>
        </w:r>
        <w:r>
          <w:rPr>
            <w:noProof/>
            <w:webHidden/>
          </w:rPr>
          <w:tab/>
        </w:r>
        <w:r>
          <w:rPr>
            <w:noProof/>
            <w:webHidden/>
          </w:rPr>
          <w:fldChar w:fldCharType="begin"/>
        </w:r>
        <w:r>
          <w:rPr>
            <w:noProof/>
            <w:webHidden/>
          </w:rPr>
          <w:instrText xml:space="preserve"> PAGEREF _Toc532038517 \h </w:instrText>
        </w:r>
        <w:r>
          <w:rPr>
            <w:noProof/>
            <w:webHidden/>
          </w:rPr>
        </w:r>
      </w:ins>
      <w:r>
        <w:rPr>
          <w:noProof/>
          <w:webHidden/>
        </w:rPr>
        <w:fldChar w:fldCharType="separate"/>
      </w:r>
      <w:ins w:id="51" w:author="Norman Packard" w:date="2018-12-09T00:07:00Z">
        <w:r w:rsidR="007C18D2">
          <w:rPr>
            <w:noProof/>
            <w:webHidden/>
          </w:rPr>
          <w:t>7</w:t>
        </w:r>
      </w:ins>
      <w:ins w:id="52" w:author="Norman Packard" w:date="2018-12-08T13:19:00Z">
        <w:r>
          <w:rPr>
            <w:noProof/>
            <w:webHidden/>
          </w:rPr>
          <w:fldChar w:fldCharType="end"/>
        </w:r>
        <w:r w:rsidRPr="00F06914">
          <w:rPr>
            <w:rStyle w:val="Hyperlink"/>
            <w:noProof/>
          </w:rPr>
          <w:fldChar w:fldCharType="end"/>
        </w:r>
      </w:ins>
    </w:p>
    <w:p w14:paraId="336BEA49" w14:textId="1D9D7EAF" w:rsidR="00B610DA" w:rsidRDefault="00B610DA">
      <w:pPr>
        <w:pStyle w:val="TOC2"/>
        <w:tabs>
          <w:tab w:val="right" w:pos="9010"/>
        </w:tabs>
        <w:rPr>
          <w:ins w:id="53" w:author="Norman Packard" w:date="2018-12-08T13:19:00Z"/>
          <w:rFonts w:eastAsiaTheme="minorEastAsia" w:cstheme="minorBidi"/>
          <w:b w:val="0"/>
          <w:bCs w:val="0"/>
          <w:noProof/>
          <w:sz w:val="24"/>
          <w:szCs w:val="24"/>
          <w:lang w:val="en-US" w:eastAsia="ja-JP"/>
        </w:rPr>
      </w:pPr>
      <w:ins w:id="54"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"_Toc532038518"</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Example: selection = 9</w:t>
        </w:r>
        <w:r>
          <w:rPr>
            <w:noProof/>
            <w:webHidden/>
          </w:rPr>
          <w:tab/>
        </w:r>
        <w:r>
          <w:rPr>
            <w:noProof/>
            <w:webHidden/>
          </w:rPr>
          <w:fldChar w:fldCharType="begin"/>
        </w:r>
        <w:r>
          <w:rPr>
            <w:noProof/>
            <w:webHidden/>
          </w:rPr>
          <w:instrText xml:space="preserve"> PAGEREF _Toc532038518 \h </w:instrText>
        </w:r>
        <w:r>
          <w:rPr>
            <w:noProof/>
            <w:webHidden/>
          </w:rPr>
        </w:r>
      </w:ins>
      <w:r>
        <w:rPr>
          <w:noProof/>
          <w:webHidden/>
        </w:rPr>
        <w:fldChar w:fldCharType="separate"/>
      </w:r>
      <w:ins w:id="55" w:author="Norman Packard" w:date="2018-12-09T00:07:00Z">
        <w:r w:rsidR="007C18D2">
          <w:rPr>
            <w:noProof/>
            <w:webHidden/>
          </w:rPr>
          <w:t>7</w:t>
        </w:r>
      </w:ins>
      <w:ins w:id="56" w:author="Norman Packard" w:date="2018-12-08T13:19:00Z">
        <w:r>
          <w:rPr>
            <w:noProof/>
            <w:webHidden/>
          </w:rPr>
          <w:fldChar w:fldCharType="end"/>
        </w:r>
        <w:r w:rsidRPr="00F06914">
          <w:rPr>
            <w:rStyle w:val="Hyperlink"/>
            <w:noProof/>
          </w:rPr>
          <w:fldChar w:fldCharType="end"/>
        </w:r>
      </w:ins>
    </w:p>
    <w:p w14:paraId="4E07D3C7" w14:textId="49259EDA" w:rsidR="00B610DA" w:rsidRDefault="00B610DA">
      <w:pPr>
        <w:pStyle w:val="TOC1"/>
        <w:tabs>
          <w:tab w:val="right" w:pos="9010"/>
        </w:tabs>
        <w:rPr>
          <w:ins w:id="57" w:author="Norman Packard" w:date="2018-12-08T13:19:00Z"/>
          <w:rFonts w:asciiTheme="minorHAnsi" w:eastAsiaTheme="minorEastAsia" w:hAnsiTheme="minorHAnsi" w:cstheme="minorBidi"/>
          <w:b w:val="0"/>
          <w:bCs w:val="0"/>
          <w:caps w:val="0"/>
          <w:noProof/>
          <w:lang w:val="en-US" w:eastAsia="ja-JP"/>
        </w:rPr>
      </w:pPr>
      <w:ins w:id="58"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"_Toc532038519"</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lang w:val="en-US"/>
          </w:rPr>
          <w:t>Genetically controlled coupling to other GoL dynamics</w:t>
        </w:r>
        <w:r>
          <w:rPr>
            <w:noProof/>
            <w:webHidden/>
          </w:rPr>
          <w:tab/>
        </w:r>
        <w:r>
          <w:rPr>
            <w:noProof/>
            <w:webHidden/>
          </w:rPr>
          <w:fldChar w:fldCharType="begin"/>
        </w:r>
        <w:r>
          <w:rPr>
            <w:noProof/>
            <w:webHidden/>
          </w:rPr>
          <w:instrText xml:space="preserve"> PAGEREF _Toc532038519 \h </w:instrText>
        </w:r>
        <w:r>
          <w:rPr>
            <w:noProof/>
            <w:webHidden/>
          </w:rPr>
        </w:r>
      </w:ins>
      <w:r>
        <w:rPr>
          <w:noProof/>
          <w:webHidden/>
        </w:rPr>
        <w:fldChar w:fldCharType="separate"/>
      </w:r>
      <w:ins w:id="59" w:author="Norman Packard" w:date="2018-12-09T00:07:00Z">
        <w:r w:rsidR="007C18D2">
          <w:rPr>
            <w:noProof/>
            <w:webHidden/>
          </w:rPr>
          <w:t>7</w:t>
        </w:r>
      </w:ins>
      <w:ins w:id="60" w:author="Norman Packard" w:date="2018-12-08T13:19:00Z">
        <w:r>
          <w:rPr>
            <w:noProof/>
            <w:webHidden/>
          </w:rPr>
          <w:fldChar w:fldCharType="end"/>
        </w:r>
        <w:r w:rsidRPr="00F06914">
          <w:rPr>
            <w:rStyle w:val="Hyperlink"/>
            <w:noProof/>
          </w:rPr>
          <w:fldChar w:fldCharType="end"/>
        </w:r>
      </w:ins>
    </w:p>
    <w:p w14:paraId="1D544A4B" w14:textId="50094686" w:rsidR="00B610DA" w:rsidRDefault="00B610DA">
      <w:pPr>
        <w:pStyle w:val="TOC2"/>
        <w:tabs>
          <w:tab w:val="right" w:pos="9010"/>
        </w:tabs>
        <w:rPr>
          <w:ins w:id="61" w:author="Norman Packard" w:date="2018-12-08T13:19:00Z"/>
          <w:rFonts w:eastAsiaTheme="minorEastAsia" w:cstheme="minorBidi"/>
          <w:b w:val="0"/>
          <w:bCs w:val="0"/>
          <w:noProof/>
          <w:sz w:val="24"/>
          <w:szCs w:val="24"/>
          <w:lang w:val="en-US" w:eastAsia="ja-JP"/>
        </w:rPr>
      </w:pPr>
      <w:ins w:id="62"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"_Toc532038520"</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Example: selection = 10</w:t>
        </w:r>
        <w:r>
          <w:rPr>
            <w:noProof/>
            <w:webHidden/>
          </w:rPr>
          <w:tab/>
        </w:r>
        <w:r>
          <w:rPr>
            <w:noProof/>
            <w:webHidden/>
          </w:rPr>
          <w:fldChar w:fldCharType="begin"/>
        </w:r>
        <w:r>
          <w:rPr>
            <w:noProof/>
            <w:webHidden/>
          </w:rPr>
          <w:instrText xml:space="preserve"> PAGEREF _Toc532038520 \h </w:instrText>
        </w:r>
        <w:r>
          <w:rPr>
            <w:noProof/>
            <w:webHidden/>
          </w:rPr>
        </w:r>
      </w:ins>
      <w:r>
        <w:rPr>
          <w:noProof/>
          <w:webHidden/>
        </w:rPr>
        <w:fldChar w:fldCharType="separate"/>
      </w:r>
      <w:ins w:id="63" w:author="Norman Packard" w:date="2018-12-09T00:07:00Z">
        <w:r w:rsidR="007C18D2">
          <w:rPr>
            <w:noProof/>
            <w:webHidden/>
          </w:rPr>
          <w:t>7</w:t>
        </w:r>
      </w:ins>
      <w:ins w:id="64" w:author="Norman Packard" w:date="2018-12-08T13:19:00Z">
        <w:r>
          <w:rPr>
            <w:noProof/>
            <w:webHidden/>
          </w:rPr>
          <w:fldChar w:fldCharType="end"/>
        </w:r>
        <w:r w:rsidRPr="00F06914">
          <w:rPr>
            <w:rStyle w:val="Hyperlink"/>
            <w:noProof/>
          </w:rPr>
          <w:fldChar w:fldCharType="end"/>
        </w:r>
      </w:ins>
    </w:p>
    <w:p w14:paraId="45B2E049" w14:textId="41D19DF7" w:rsidR="00B610DA" w:rsidRDefault="00B610DA">
      <w:pPr>
        <w:pStyle w:val="TOC2"/>
        <w:tabs>
          <w:tab w:val="right" w:pos="9010"/>
        </w:tabs>
        <w:rPr>
          <w:ins w:id="65" w:author="Norman Packard" w:date="2018-12-08T13:19:00Z"/>
          <w:rFonts w:eastAsiaTheme="minorEastAsia" w:cstheme="minorBidi"/>
          <w:b w:val="0"/>
          <w:bCs w:val="0"/>
          <w:noProof/>
          <w:sz w:val="24"/>
          <w:szCs w:val="24"/>
          <w:lang w:val="en-US" w:eastAsia="ja-JP"/>
        </w:rPr>
      </w:pPr>
      <w:ins w:id="66"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"_Toc532038521"</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Example: selection = 11</w:t>
        </w:r>
        <w:r>
          <w:rPr>
            <w:noProof/>
            <w:webHidden/>
          </w:rPr>
          <w:tab/>
        </w:r>
        <w:r>
          <w:rPr>
            <w:noProof/>
            <w:webHidden/>
          </w:rPr>
          <w:fldChar w:fldCharType="begin"/>
        </w:r>
        <w:r>
          <w:rPr>
            <w:noProof/>
            <w:webHidden/>
          </w:rPr>
          <w:instrText xml:space="preserve"> PAGEREF _Toc532038521 \h </w:instrText>
        </w:r>
        <w:r>
          <w:rPr>
            <w:noProof/>
            <w:webHidden/>
          </w:rPr>
        </w:r>
      </w:ins>
      <w:r>
        <w:rPr>
          <w:noProof/>
          <w:webHidden/>
        </w:rPr>
        <w:fldChar w:fldCharType="separate"/>
      </w:r>
      <w:ins w:id="67" w:author="Norman Packard" w:date="2018-12-09T00:07:00Z">
        <w:r w:rsidR="007C18D2">
          <w:rPr>
            <w:noProof/>
            <w:webHidden/>
          </w:rPr>
          <w:t>7</w:t>
        </w:r>
      </w:ins>
      <w:ins w:id="68" w:author="Norman Packard" w:date="2018-12-08T13:19:00Z">
        <w:r>
          <w:rPr>
            <w:noProof/>
            <w:webHidden/>
          </w:rPr>
          <w:fldChar w:fldCharType="end"/>
        </w:r>
        <w:r w:rsidRPr="00F06914">
          <w:rPr>
            <w:rStyle w:val="Hyperlink"/>
            <w:noProof/>
          </w:rPr>
          <w:fldChar w:fldCharType="end"/>
        </w:r>
      </w:ins>
    </w:p>
    <w:p w14:paraId="7A531D78" w14:textId="74156603" w:rsidR="00B610DA" w:rsidRDefault="00B610DA">
      <w:pPr>
        <w:pStyle w:val="TOC2"/>
        <w:tabs>
          <w:tab w:val="right" w:pos="9010"/>
        </w:tabs>
        <w:rPr>
          <w:ins w:id="69" w:author="Norman Packard" w:date="2018-12-08T13:19:00Z"/>
          <w:rFonts w:eastAsiaTheme="minorEastAsia" w:cstheme="minorBidi"/>
          <w:b w:val="0"/>
          <w:bCs w:val="0"/>
          <w:noProof/>
          <w:sz w:val="24"/>
          <w:szCs w:val="24"/>
          <w:lang w:val="en-US" w:eastAsia="ja-JP"/>
        </w:rPr>
      </w:pPr>
      <w:ins w:id="70"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"_Toc532038522"</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Example: selection = 12</w:t>
        </w:r>
        <w:r>
          <w:rPr>
            <w:noProof/>
            <w:webHidden/>
          </w:rPr>
          <w:tab/>
        </w:r>
        <w:r>
          <w:rPr>
            <w:noProof/>
            <w:webHidden/>
          </w:rPr>
          <w:fldChar w:fldCharType="begin"/>
        </w:r>
        <w:r>
          <w:rPr>
            <w:noProof/>
            <w:webHidden/>
          </w:rPr>
          <w:instrText xml:space="preserve"> PAGEREF _Toc532038522 \h </w:instrText>
        </w:r>
        <w:r>
          <w:rPr>
            <w:noProof/>
            <w:webHidden/>
          </w:rPr>
        </w:r>
      </w:ins>
      <w:r>
        <w:rPr>
          <w:noProof/>
          <w:webHidden/>
        </w:rPr>
        <w:fldChar w:fldCharType="separate"/>
      </w:r>
      <w:ins w:id="71" w:author="Norman Packard" w:date="2018-12-09T00:07:00Z">
        <w:r w:rsidR="007C18D2">
          <w:rPr>
            <w:noProof/>
            <w:webHidden/>
          </w:rPr>
          <w:t>7</w:t>
        </w:r>
      </w:ins>
      <w:ins w:id="72" w:author="Norman Packard" w:date="2018-12-08T13:19:00Z">
        <w:r>
          <w:rPr>
            <w:noProof/>
            <w:webHidden/>
          </w:rPr>
          <w:fldChar w:fldCharType="end"/>
        </w:r>
        <w:r w:rsidRPr="00F06914">
          <w:rPr>
            <w:rStyle w:val="Hyperlink"/>
            <w:noProof/>
          </w:rPr>
          <w:fldChar w:fldCharType="end"/>
        </w:r>
      </w:ins>
    </w:p>
    <w:p w14:paraId="619E7356" w14:textId="75A9F423" w:rsidR="00B610DA" w:rsidRDefault="00B610DA">
      <w:pPr>
        <w:pStyle w:val="TOC2"/>
        <w:tabs>
          <w:tab w:val="right" w:pos="9010"/>
        </w:tabs>
        <w:rPr>
          <w:ins w:id="73" w:author="Norman Packard" w:date="2018-12-08T13:19:00Z"/>
          <w:rFonts w:eastAsiaTheme="minorEastAsia" w:cstheme="minorBidi"/>
          <w:b w:val="0"/>
          <w:bCs w:val="0"/>
          <w:noProof/>
          <w:sz w:val="24"/>
          <w:szCs w:val="24"/>
          <w:lang w:val="en-US" w:eastAsia="ja-JP"/>
        </w:rPr>
      </w:pPr>
      <w:ins w:id="74"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"_Toc532038523"</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Example: selection = 13</w:t>
        </w:r>
        <w:r>
          <w:rPr>
            <w:noProof/>
            <w:webHidden/>
          </w:rPr>
          <w:tab/>
        </w:r>
        <w:r>
          <w:rPr>
            <w:noProof/>
            <w:webHidden/>
          </w:rPr>
          <w:fldChar w:fldCharType="begin"/>
        </w:r>
        <w:r>
          <w:rPr>
            <w:noProof/>
            <w:webHidden/>
          </w:rPr>
          <w:instrText xml:space="preserve"> PAGEREF _Toc532038523 \h </w:instrText>
        </w:r>
        <w:r>
          <w:rPr>
            <w:noProof/>
            <w:webHidden/>
          </w:rPr>
        </w:r>
      </w:ins>
      <w:r>
        <w:rPr>
          <w:noProof/>
          <w:webHidden/>
        </w:rPr>
        <w:fldChar w:fldCharType="separate"/>
      </w:r>
      <w:ins w:id="75" w:author="Norman Packard" w:date="2018-12-09T00:07:00Z">
        <w:r w:rsidR="007C18D2">
          <w:rPr>
            <w:noProof/>
            <w:webHidden/>
          </w:rPr>
          <w:t>7</w:t>
        </w:r>
      </w:ins>
      <w:ins w:id="76" w:author="Norman Packard" w:date="2018-12-08T13:19:00Z">
        <w:r>
          <w:rPr>
            <w:noProof/>
            <w:webHidden/>
          </w:rPr>
          <w:fldChar w:fldCharType="end"/>
        </w:r>
        <w:r w:rsidRPr="00F06914">
          <w:rPr>
            <w:rStyle w:val="Hyperlink"/>
            <w:noProof/>
          </w:rPr>
          <w:fldChar w:fldCharType="end"/>
        </w:r>
      </w:ins>
    </w:p>
    <w:p w14:paraId="16BB9611" w14:textId="0A23CAF4" w:rsidR="00B610DA" w:rsidRDefault="00B610DA">
      <w:pPr>
        <w:pStyle w:val="TOC1"/>
        <w:tabs>
          <w:tab w:val="right" w:pos="9010"/>
        </w:tabs>
        <w:rPr>
          <w:ins w:id="77" w:author="Norman Packard" w:date="2018-12-08T13:19:00Z"/>
          <w:rFonts w:asciiTheme="minorHAnsi" w:eastAsiaTheme="minorEastAsia" w:hAnsiTheme="minorHAnsi" w:cstheme="minorBidi"/>
          <w:b w:val="0"/>
          <w:bCs w:val="0"/>
          <w:caps w:val="0"/>
          <w:noProof/>
          <w:lang w:val="en-US" w:eastAsia="ja-JP"/>
        </w:rPr>
      </w:pPr>
      <w:ins w:id="78"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"_Toc532038524"</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lang w:val="en-US"/>
          </w:rPr>
          <w:t>Genetically controlled 3d GoL</w:t>
        </w:r>
        <w:r>
          <w:rPr>
            <w:noProof/>
            <w:webHidden/>
          </w:rPr>
          <w:tab/>
        </w:r>
        <w:r>
          <w:rPr>
            <w:noProof/>
            <w:webHidden/>
          </w:rPr>
          <w:fldChar w:fldCharType="begin"/>
        </w:r>
        <w:r>
          <w:rPr>
            <w:noProof/>
            <w:webHidden/>
          </w:rPr>
          <w:instrText xml:space="preserve"> PAGEREF _Toc532038524 \h </w:instrText>
        </w:r>
        <w:r>
          <w:rPr>
            <w:noProof/>
            <w:webHidden/>
          </w:rPr>
        </w:r>
      </w:ins>
      <w:r>
        <w:rPr>
          <w:noProof/>
          <w:webHidden/>
        </w:rPr>
        <w:fldChar w:fldCharType="separate"/>
      </w:r>
      <w:ins w:id="79" w:author="Norman Packard" w:date="2018-12-09T00:07:00Z">
        <w:r w:rsidR="007C18D2">
          <w:rPr>
            <w:noProof/>
            <w:webHidden/>
          </w:rPr>
          <w:t>7</w:t>
        </w:r>
      </w:ins>
      <w:ins w:id="80" w:author="Norman Packard" w:date="2018-12-08T13:19:00Z">
        <w:r>
          <w:rPr>
            <w:noProof/>
            <w:webHidden/>
          </w:rPr>
          <w:fldChar w:fldCharType="end"/>
        </w:r>
        <w:r w:rsidRPr="00F06914">
          <w:rPr>
            <w:rStyle w:val="Hyperlink"/>
            <w:noProof/>
          </w:rPr>
          <w:fldChar w:fldCharType="end"/>
        </w:r>
      </w:ins>
    </w:p>
    <w:p w14:paraId="3578CC43" w14:textId="65C32DA0" w:rsidR="00B610DA" w:rsidRDefault="00B610DA">
      <w:pPr>
        <w:pStyle w:val="TOC2"/>
        <w:tabs>
          <w:tab w:val="right" w:pos="9010"/>
        </w:tabs>
        <w:rPr>
          <w:ins w:id="81" w:author="Norman Packard" w:date="2018-12-08T13:19:00Z"/>
          <w:rFonts w:eastAsiaTheme="minorEastAsia" w:cstheme="minorBidi"/>
          <w:b w:val="0"/>
          <w:bCs w:val="0"/>
          <w:noProof/>
          <w:sz w:val="24"/>
          <w:szCs w:val="24"/>
          <w:lang w:val="en-US" w:eastAsia="ja-JP"/>
        </w:rPr>
      </w:pPr>
      <w:ins w:id="82"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"_Toc532038525"</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Example: selection = 14</w:t>
        </w:r>
        <w:r>
          <w:rPr>
            <w:noProof/>
            <w:webHidden/>
          </w:rPr>
          <w:tab/>
        </w:r>
        <w:r>
          <w:rPr>
            <w:noProof/>
            <w:webHidden/>
          </w:rPr>
          <w:fldChar w:fldCharType="begin"/>
        </w:r>
        <w:r>
          <w:rPr>
            <w:noProof/>
            <w:webHidden/>
          </w:rPr>
          <w:instrText xml:space="preserve"> PAGEREF _Toc532038525 \h </w:instrText>
        </w:r>
        <w:r>
          <w:rPr>
            <w:noProof/>
            <w:webHidden/>
          </w:rPr>
        </w:r>
      </w:ins>
      <w:r>
        <w:rPr>
          <w:noProof/>
          <w:webHidden/>
        </w:rPr>
        <w:fldChar w:fldCharType="separate"/>
      </w:r>
      <w:ins w:id="83" w:author="Norman Packard" w:date="2018-12-09T00:07:00Z">
        <w:r w:rsidR="007C18D2">
          <w:rPr>
            <w:noProof/>
            <w:webHidden/>
          </w:rPr>
          <w:t>7</w:t>
        </w:r>
      </w:ins>
      <w:ins w:id="84" w:author="Norman Packard" w:date="2018-12-08T13:19:00Z">
        <w:r>
          <w:rPr>
            <w:noProof/>
            <w:webHidden/>
          </w:rPr>
          <w:fldChar w:fldCharType="end"/>
        </w:r>
        <w:r w:rsidRPr="00F06914">
          <w:rPr>
            <w:rStyle w:val="Hyperlink"/>
            <w:noProof/>
          </w:rPr>
          <w:fldChar w:fldCharType="end"/>
        </w:r>
      </w:ins>
    </w:p>
    <w:p w14:paraId="7641081E" w14:textId="059FF4C1" w:rsidR="00B610DA" w:rsidRDefault="00B610DA">
      <w:pPr>
        <w:pStyle w:val="TOC1"/>
        <w:tabs>
          <w:tab w:val="right" w:pos="9010"/>
        </w:tabs>
        <w:rPr>
          <w:ins w:id="85" w:author="Norman Packard" w:date="2018-12-08T13:19:00Z"/>
          <w:rFonts w:asciiTheme="minorHAnsi" w:eastAsiaTheme="minorEastAsia" w:hAnsiTheme="minorHAnsi" w:cstheme="minorBidi"/>
          <w:b w:val="0"/>
          <w:bCs w:val="0"/>
          <w:caps w:val="0"/>
          <w:noProof/>
          <w:lang w:val="en-US" w:eastAsia="ja-JP"/>
        </w:rPr>
      </w:pPr>
      <w:ins w:id="86"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"_Toc532038526"</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lang w:val="en-US"/>
          </w:rPr>
          <w:t>Discussion</w:t>
        </w:r>
        <w:r>
          <w:rPr>
            <w:noProof/>
            <w:webHidden/>
          </w:rPr>
          <w:tab/>
        </w:r>
        <w:r>
          <w:rPr>
            <w:noProof/>
            <w:webHidden/>
          </w:rPr>
          <w:fldChar w:fldCharType="begin"/>
        </w:r>
        <w:r>
          <w:rPr>
            <w:noProof/>
            <w:webHidden/>
          </w:rPr>
          <w:instrText xml:space="preserve"> PAGEREF _Toc532038526 \h </w:instrText>
        </w:r>
        <w:r>
          <w:rPr>
            <w:noProof/>
            <w:webHidden/>
          </w:rPr>
        </w:r>
      </w:ins>
      <w:r>
        <w:rPr>
          <w:noProof/>
          <w:webHidden/>
        </w:rPr>
        <w:fldChar w:fldCharType="separate"/>
      </w:r>
      <w:ins w:id="87" w:author="Norman Packard" w:date="2018-12-09T00:07:00Z">
        <w:r w:rsidR="007C18D2">
          <w:rPr>
            <w:noProof/>
            <w:webHidden/>
          </w:rPr>
          <w:t>8</w:t>
        </w:r>
      </w:ins>
      <w:ins w:id="88" w:author="Norman Packard" w:date="2018-12-08T13:19:00Z">
        <w:r>
          <w:rPr>
            <w:noProof/>
            <w:webHidden/>
          </w:rPr>
          <w:fldChar w:fldCharType="end"/>
        </w:r>
        <w:r w:rsidRPr="00F06914">
          <w:rPr>
            <w:rStyle w:val="Hyperlink"/>
            <w:noProof/>
          </w:rPr>
          <w:fldChar w:fldCharType="end"/>
        </w:r>
      </w:ins>
    </w:p>
    <w:p w14:paraId="37E168AD" w14:textId="32550386" w:rsidR="00B610DA" w:rsidRDefault="00B610DA">
      <w:pPr>
        <w:pStyle w:val="TOC1"/>
        <w:tabs>
          <w:tab w:val="right" w:pos="9010"/>
        </w:tabs>
        <w:rPr>
          <w:ins w:id="89" w:author="Norman Packard" w:date="2018-12-08T13:19:00Z"/>
          <w:rFonts w:asciiTheme="minorHAnsi" w:eastAsiaTheme="minorEastAsia" w:hAnsiTheme="minorHAnsi" w:cstheme="minorBidi"/>
          <w:b w:val="0"/>
          <w:bCs w:val="0"/>
          <w:caps w:val="0"/>
          <w:noProof/>
          <w:lang w:val="en-US" w:eastAsia="ja-JP"/>
        </w:rPr>
      </w:pPr>
      <w:ins w:id="90"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"_Toc532038527"</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Some text blocks</w:t>
        </w:r>
        <w:r>
          <w:rPr>
            <w:noProof/>
            <w:webHidden/>
          </w:rPr>
          <w:tab/>
        </w:r>
        <w:r>
          <w:rPr>
            <w:noProof/>
            <w:webHidden/>
          </w:rPr>
          <w:fldChar w:fldCharType="begin"/>
        </w:r>
        <w:r>
          <w:rPr>
            <w:noProof/>
            <w:webHidden/>
          </w:rPr>
          <w:instrText xml:space="preserve"> PAGEREF _Toc532038527 \h </w:instrText>
        </w:r>
        <w:r>
          <w:rPr>
            <w:noProof/>
            <w:webHidden/>
          </w:rPr>
        </w:r>
      </w:ins>
      <w:r>
        <w:rPr>
          <w:noProof/>
          <w:webHidden/>
        </w:rPr>
        <w:fldChar w:fldCharType="separate"/>
      </w:r>
      <w:ins w:id="91" w:author="Norman Packard" w:date="2018-12-09T00:07:00Z">
        <w:r w:rsidR="007C18D2">
          <w:rPr>
            <w:noProof/>
            <w:webHidden/>
          </w:rPr>
          <w:t>8</w:t>
        </w:r>
      </w:ins>
      <w:ins w:id="92" w:author="Norman Packard" w:date="2018-12-08T13:19:00Z">
        <w:r>
          <w:rPr>
            <w:noProof/>
            <w:webHidden/>
          </w:rPr>
          <w:fldChar w:fldCharType="end"/>
        </w:r>
        <w:r w:rsidRPr="00F06914">
          <w:rPr>
            <w:rStyle w:val="Hyperlink"/>
            <w:noProof/>
          </w:rPr>
          <w:fldChar w:fldCharType="end"/>
        </w:r>
      </w:ins>
    </w:p>
    <w:p w14:paraId="5D797F66" w14:textId="5BF78CCB" w:rsidR="00B610DA" w:rsidRDefault="00B610DA">
      <w:pPr>
        <w:pStyle w:val="TOC2"/>
        <w:tabs>
          <w:tab w:val="right" w:pos="9010"/>
        </w:tabs>
        <w:rPr>
          <w:ins w:id="93" w:author="Norman Packard" w:date="2018-12-08T13:19:00Z"/>
          <w:rFonts w:eastAsiaTheme="minorEastAsia" w:cstheme="minorBidi"/>
          <w:b w:val="0"/>
          <w:bCs w:val="0"/>
          <w:noProof/>
          <w:sz w:val="24"/>
          <w:szCs w:val="24"/>
          <w:lang w:val="en-US" w:eastAsia="ja-JP"/>
        </w:rPr>
      </w:pPr>
      <w:ins w:id="94"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"_Toc532038528"</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 xml:space="preserve">Direct encoding of local CA rule by genes </w:t>
        </w:r>
        <w:r>
          <w:rPr>
            <w:noProof/>
            <w:webHidden/>
          </w:rPr>
          <w:tab/>
        </w:r>
        <w:r>
          <w:rPr>
            <w:noProof/>
            <w:webHidden/>
          </w:rPr>
          <w:fldChar w:fldCharType="begin"/>
        </w:r>
        <w:r>
          <w:rPr>
            <w:noProof/>
            <w:webHidden/>
          </w:rPr>
          <w:instrText xml:space="preserve"> PAGEREF _Toc532038528 \h </w:instrText>
        </w:r>
        <w:r>
          <w:rPr>
            <w:noProof/>
            <w:webHidden/>
          </w:rPr>
        </w:r>
      </w:ins>
      <w:r>
        <w:rPr>
          <w:noProof/>
          <w:webHidden/>
        </w:rPr>
        <w:fldChar w:fldCharType="separate"/>
      </w:r>
      <w:ins w:id="95" w:author="Norman Packard" w:date="2018-12-09T00:07:00Z">
        <w:r w:rsidR="007C18D2">
          <w:rPr>
            <w:noProof/>
            <w:webHidden/>
          </w:rPr>
          <w:t>8</w:t>
        </w:r>
      </w:ins>
      <w:ins w:id="96" w:author="Norman Packard" w:date="2018-12-08T13:19:00Z">
        <w:r>
          <w:rPr>
            <w:noProof/>
            <w:webHidden/>
          </w:rPr>
          <w:fldChar w:fldCharType="end"/>
        </w:r>
        <w:r w:rsidRPr="00F06914">
          <w:rPr>
            <w:rStyle w:val="Hyperlink"/>
            <w:noProof/>
          </w:rPr>
          <w:fldChar w:fldCharType="end"/>
        </w:r>
      </w:ins>
    </w:p>
    <w:p w14:paraId="191961FF" w14:textId="524DFA9B" w:rsidR="00B610DA" w:rsidRDefault="00B610DA">
      <w:pPr>
        <w:pStyle w:val="TOC2"/>
        <w:tabs>
          <w:tab w:val="right" w:pos="9010"/>
        </w:tabs>
        <w:rPr>
          <w:ins w:id="97" w:author="Norman Packard" w:date="2018-12-08T13:19:00Z"/>
          <w:rFonts w:eastAsiaTheme="minorEastAsia" w:cstheme="minorBidi"/>
          <w:b w:val="0"/>
          <w:bCs w:val="0"/>
          <w:noProof/>
          <w:sz w:val="24"/>
          <w:szCs w:val="24"/>
          <w:lang w:val="en-US" w:eastAsia="ja-JP"/>
        </w:rPr>
      </w:pPr>
      <w:ins w:id="98"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"_Toc532038529"</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 xml:space="preserve">Movement vs copying </w:t>
        </w:r>
        <w:r>
          <w:rPr>
            <w:noProof/>
            <w:webHidden/>
          </w:rPr>
          <w:tab/>
        </w:r>
        <w:r>
          <w:rPr>
            <w:noProof/>
            <w:webHidden/>
          </w:rPr>
          <w:fldChar w:fldCharType="begin"/>
        </w:r>
        <w:r>
          <w:rPr>
            <w:noProof/>
            <w:webHidden/>
          </w:rPr>
          <w:instrText xml:space="preserve"> PAGEREF _Toc532038529 \h </w:instrText>
        </w:r>
        <w:r>
          <w:rPr>
            <w:noProof/>
            <w:webHidden/>
          </w:rPr>
        </w:r>
      </w:ins>
      <w:r>
        <w:rPr>
          <w:noProof/>
          <w:webHidden/>
        </w:rPr>
        <w:fldChar w:fldCharType="separate"/>
      </w:r>
      <w:ins w:id="99" w:author="Norman Packard" w:date="2018-12-09T00:07:00Z">
        <w:r w:rsidR="007C18D2">
          <w:rPr>
            <w:noProof/>
            <w:webHidden/>
          </w:rPr>
          <w:t>10</w:t>
        </w:r>
      </w:ins>
      <w:ins w:id="100" w:author="Norman Packard" w:date="2018-12-08T13:19:00Z">
        <w:r>
          <w:rPr>
            <w:noProof/>
            <w:webHidden/>
          </w:rPr>
          <w:fldChar w:fldCharType="end"/>
        </w:r>
        <w:r w:rsidRPr="00F06914">
          <w:rPr>
            <w:rStyle w:val="Hyperlink"/>
            <w:noProof/>
          </w:rPr>
          <w:fldChar w:fldCharType="end"/>
        </w:r>
      </w:ins>
    </w:p>
    <w:p w14:paraId="7DD1235D" w14:textId="09B488B0" w:rsidR="00B610DA" w:rsidRDefault="00B610DA">
      <w:pPr>
        <w:pStyle w:val="TOC2"/>
        <w:tabs>
          <w:tab w:val="right" w:pos="9010"/>
        </w:tabs>
        <w:rPr>
          <w:ins w:id="101" w:author="Norman Packard" w:date="2018-12-08T13:19:00Z"/>
          <w:rFonts w:eastAsiaTheme="minorEastAsia" w:cstheme="minorBidi"/>
          <w:b w:val="0"/>
          <w:bCs w:val="0"/>
          <w:noProof/>
          <w:sz w:val="24"/>
          <w:szCs w:val="24"/>
          <w:lang w:val="en-US" w:eastAsia="ja-JP"/>
        </w:rPr>
      </w:pPr>
      <w:ins w:id="102" w:author="Norman Packard" w:date="2018-12-08T13:19:00Z">
        <w:r w:rsidRPr="00F06914">
          <w:rPr>
            <w:rStyle w:val="Hyperlink"/>
            <w:noProof/>
          </w:rPr>
          <w:fldChar w:fldCharType="begin"/>
        </w:r>
        <w:r w:rsidRPr="00F06914">
          <w:rPr>
            <w:rStyle w:val="Hyperlink"/>
            <w:noProof/>
          </w:rPr>
          <w:instrText xml:space="preserve"> </w:instrText>
        </w:r>
        <w:r>
          <w:rPr>
            <w:noProof/>
          </w:rPr>
          <w:instrText>HYPERLINK \l "_Toc532038530"</w:instrText>
        </w:r>
        <w:r w:rsidRPr="00F06914">
          <w:rPr>
            <w:rStyle w:val="Hyperlink"/>
            <w:noProof/>
          </w:rPr>
          <w:instrText xml:space="preserve"> </w:instrText>
        </w:r>
        <w:r w:rsidRPr="00F06914">
          <w:rPr>
            <w:rStyle w:val="Hyperlink"/>
            <w:noProof/>
          </w:rPr>
        </w:r>
        <w:r w:rsidRPr="00F06914">
          <w:rPr>
            <w:rStyle w:val="Hyperlink"/>
            <w:noProof/>
          </w:rPr>
          <w:fldChar w:fldCharType="separate"/>
        </w:r>
        <w:r w:rsidRPr="00F06914">
          <w:rPr>
            <w:rStyle w:val="Hyperlink"/>
            <w:noProof/>
          </w:rPr>
          <w:t>3D GoL Extension</w:t>
        </w:r>
        <w:r>
          <w:rPr>
            <w:noProof/>
            <w:webHidden/>
          </w:rPr>
          <w:tab/>
        </w:r>
        <w:r>
          <w:rPr>
            <w:noProof/>
            <w:webHidden/>
          </w:rPr>
          <w:fldChar w:fldCharType="begin"/>
        </w:r>
        <w:r>
          <w:rPr>
            <w:noProof/>
            <w:webHidden/>
          </w:rPr>
          <w:instrText xml:space="preserve"> PAGEREF _Toc532038530 \h </w:instrText>
        </w:r>
        <w:r>
          <w:rPr>
            <w:noProof/>
            <w:webHidden/>
          </w:rPr>
        </w:r>
      </w:ins>
      <w:r>
        <w:rPr>
          <w:noProof/>
          <w:webHidden/>
        </w:rPr>
        <w:fldChar w:fldCharType="separate"/>
      </w:r>
      <w:ins w:id="103" w:author="Norman Packard" w:date="2018-12-09T00:07:00Z">
        <w:r w:rsidR="007C18D2">
          <w:rPr>
            <w:noProof/>
            <w:webHidden/>
          </w:rPr>
          <w:t>10</w:t>
        </w:r>
      </w:ins>
      <w:ins w:id="104" w:author="Norman Packard" w:date="2018-12-08T13:19:00Z">
        <w:r>
          <w:rPr>
            <w:noProof/>
            <w:webHidden/>
          </w:rPr>
          <w:fldChar w:fldCharType="end"/>
        </w:r>
        <w:r w:rsidRPr="00F06914">
          <w:rPr>
            <w:rStyle w:val="Hyperlink"/>
            <w:noProof/>
          </w:rPr>
          <w:fldChar w:fldCharType="end"/>
        </w:r>
      </w:ins>
    </w:p>
    <w:p w14:paraId="139ECEE0" w14:textId="342FAACE" w:rsidR="006C1BAD" w:rsidDel="00B610DA" w:rsidRDefault="006C1BAD">
      <w:pPr>
        <w:pStyle w:val="TOC1"/>
        <w:tabs>
          <w:tab w:val="right" w:pos="9010"/>
        </w:tabs>
        <w:rPr>
          <w:del w:id="105" w:author="Norman Packard" w:date="2018-12-08T13:19:00Z"/>
          <w:rFonts w:asciiTheme="minorHAnsi" w:eastAsiaTheme="minorEastAsia" w:hAnsiTheme="minorHAnsi" w:cstheme="minorBidi"/>
          <w:b w:val="0"/>
          <w:bCs w:val="0"/>
          <w:caps w:val="0"/>
          <w:noProof/>
          <w:lang w:val="en-US" w:eastAsia="ja-JP"/>
        </w:rPr>
      </w:pPr>
      <w:del w:id="106" w:author="Norman Packard" w:date="2018-12-08T13:19:00Z">
        <w:r w:rsidRPr="00B610DA" w:rsidDel="00B610DA">
          <w:rPr>
            <w:rStyle w:val="Hyperlink"/>
            <w:noProof/>
          </w:rPr>
          <w:delText>Introduction</w:delText>
        </w:r>
        <w:r w:rsidDel="00B610DA">
          <w:rPr>
            <w:noProof/>
            <w:webHidden/>
          </w:rPr>
          <w:tab/>
          <w:delText>2</w:delText>
        </w:r>
      </w:del>
    </w:p>
    <w:p w14:paraId="4E731C6C" w14:textId="259BB42C" w:rsidR="006C1BAD" w:rsidDel="00B610DA" w:rsidRDefault="006C1BAD">
      <w:pPr>
        <w:pStyle w:val="TOC1"/>
        <w:tabs>
          <w:tab w:val="right" w:pos="9010"/>
        </w:tabs>
        <w:rPr>
          <w:del w:id="107" w:author="Norman Packard" w:date="2018-12-08T13:19:00Z"/>
          <w:rFonts w:asciiTheme="minorHAnsi" w:eastAsiaTheme="minorEastAsia" w:hAnsiTheme="minorHAnsi" w:cstheme="minorBidi"/>
          <w:b w:val="0"/>
          <w:bCs w:val="0"/>
          <w:caps w:val="0"/>
          <w:noProof/>
          <w:lang w:val="en-US" w:eastAsia="ja-JP"/>
        </w:rPr>
      </w:pPr>
      <w:del w:id="108" w:author="Norman Packard" w:date="2018-12-08T13:19:00Z">
        <w:r w:rsidRPr="00B610DA" w:rsidDel="00B610DA">
          <w:rPr>
            <w:rStyle w:val="Hyperlink"/>
            <w:noProof/>
          </w:rPr>
          <w:delText>Genome propagation</w:delText>
        </w:r>
        <w:r w:rsidDel="00B610DA">
          <w:rPr>
            <w:noProof/>
            <w:webHidden/>
          </w:rPr>
          <w:tab/>
          <w:delText>3</w:delText>
        </w:r>
      </w:del>
    </w:p>
    <w:p w14:paraId="31164C27" w14:textId="00BEA048" w:rsidR="006C1BAD" w:rsidDel="00B610DA" w:rsidRDefault="006C1BAD">
      <w:pPr>
        <w:pStyle w:val="TOC2"/>
        <w:tabs>
          <w:tab w:val="right" w:pos="9010"/>
        </w:tabs>
        <w:rPr>
          <w:del w:id="109" w:author="Norman Packard" w:date="2018-12-08T13:19:00Z"/>
          <w:rFonts w:eastAsiaTheme="minorEastAsia" w:cstheme="minorBidi"/>
          <w:b w:val="0"/>
          <w:bCs w:val="0"/>
          <w:noProof/>
          <w:sz w:val="24"/>
          <w:szCs w:val="24"/>
          <w:lang w:val="en-US" w:eastAsia="ja-JP"/>
        </w:rPr>
      </w:pPr>
      <w:del w:id="110" w:author="Norman Packard" w:date="2018-12-08T13:19:00Z">
        <w:r w:rsidRPr="00B610DA" w:rsidDel="00B610DA">
          <w:rPr>
            <w:rStyle w:val="Hyperlink"/>
            <w:noProof/>
          </w:rPr>
          <w:delText>Movement v</w:delText>
        </w:r>
        <w:r w:rsidRPr="00E720BF" w:rsidDel="00B610DA">
          <w:rPr>
            <w:rStyle w:val="Hyperlink"/>
            <w:noProof/>
          </w:rPr>
          <w:delText xml:space="preserve">s copying </w:delText>
        </w:r>
        <w:r w:rsidDel="00B610DA">
          <w:rPr>
            <w:noProof/>
            <w:webHidden/>
          </w:rPr>
          <w:tab/>
          <w:delText>3</w:delText>
        </w:r>
      </w:del>
    </w:p>
    <w:p w14:paraId="3F7443BE" w14:textId="0CF13C8B" w:rsidR="006C1BAD" w:rsidDel="00B610DA" w:rsidRDefault="006C1BAD">
      <w:pPr>
        <w:pStyle w:val="TOC1"/>
        <w:tabs>
          <w:tab w:val="right" w:pos="9010"/>
        </w:tabs>
        <w:rPr>
          <w:del w:id="111" w:author="Norman Packard" w:date="2018-12-08T13:19:00Z"/>
          <w:rFonts w:asciiTheme="minorHAnsi" w:eastAsiaTheme="minorEastAsia" w:hAnsiTheme="minorHAnsi" w:cstheme="minorBidi"/>
          <w:b w:val="0"/>
          <w:bCs w:val="0"/>
          <w:caps w:val="0"/>
          <w:noProof/>
          <w:lang w:val="en-US" w:eastAsia="ja-JP"/>
        </w:rPr>
      </w:pPr>
      <w:del w:id="112" w:author="Norman Packard" w:date="2018-12-08T13:19:00Z">
        <w:r w:rsidRPr="00B610DA" w:rsidDel="00B610DA">
          <w:rPr>
            <w:rStyle w:val="Hyperlink"/>
            <w:noProof/>
          </w:rPr>
          <w:delText>Indirect local rule modifications</w:delText>
        </w:r>
        <w:r w:rsidDel="00B610DA">
          <w:rPr>
            <w:noProof/>
            <w:webHidden/>
          </w:rPr>
          <w:tab/>
          <w:delText>3</w:delText>
        </w:r>
      </w:del>
    </w:p>
    <w:p w14:paraId="6A57A61D" w14:textId="2FEB0A56" w:rsidR="006C1BAD" w:rsidDel="00B610DA" w:rsidRDefault="006C1BAD">
      <w:pPr>
        <w:pStyle w:val="TOC2"/>
        <w:tabs>
          <w:tab w:val="right" w:pos="9010"/>
        </w:tabs>
        <w:rPr>
          <w:del w:id="113" w:author="Norman Packard" w:date="2018-12-08T13:19:00Z"/>
          <w:rFonts w:eastAsiaTheme="minorEastAsia" w:cstheme="minorBidi"/>
          <w:b w:val="0"/>
          <w:bCs w:val="0"/>
          <w:noProof/>
          <w:sz w:val="24"/>
          <w:szCs w:val="24"/>
          <w:lang w:val="en-US" w:eastAsia="ja-JP"/>
        </w:rPr>
      </w:pPr>
      <w:del w:id="114" w:author="Norman Packard" w:date="2018-12-08T13:19:00Z">
        <w:r w:rsidRPr="00B610DA" w:rsidDel="00B610DA">
          <w:rPr>
            <w:rStyle w:val="Hyperlink"/>
            <w:noProof/>
          </w:rPr>
          <w:delText>Example: selection = 7</w:delText>
        </w:r>
        <w:r w:rsidDel="00B610DA">
          <w:rPr>
            <w:noProof/>
            <w:webHidden/>
          </w:rPr>
          <w:tab/>
          <w:delText>4</w:delText>
        </w:r>
      </w:del>
    </w:p>
    <w:p w14:paraId="3F8C9B6C" w14:textId="5EA91613" w:rsidR="006C1BAD" w:rsidDel="00B610DA" w:rsidRDefault="006C1BAD">
      <w:pPr>
        <w:pStyle w:val="TOC2"/>
        <w:tabs>
          <w:tab w:val="right" w:pos="9010"/>
        </w:tabs>
        <w:rPr>
          <w:del w:id="115" w:author="Norman Packard" w:date="2018-12-08T13:19:00Z"/>
          <w:rFonts w:eastAsiaTheme="minorEastAsia" w:cstheme="minorBidi"/>
          <w:b w:val="0"/>
          <w:bCs w:val="0"/>
          <w:noProof/>
          <w:sz w:val="24"/>
          <w:szCs w:val="24"/>
          <w:lang w:val="en-US" w:eastAsia="ja-JP"/>
        </w:rPr>
      </w:pPr>
      <w:del w:id="116" w:author="Norman Packard" w:date="2018-12-08T13:19:00Z">
        <w:r w:rsidRPr="00B610DA" w:rsidDel="00B610DA">
          <w:rPr>
            <w:rStyle w:val="Hyperlink"/>
            <w:noProof/>
          </w:rPr>
          <w:delText>Example: selection = 0</w:delText>
        </w:r>
        <w:r w:rsidDel="00B610DA">
          <w:rPr>
            <w:noProof/>
            <w:webHidden/>
          </w:rPr>
          <w:tab/>
          <w:delText>4</w:delText>
        </w:r>
      </w:del>
    </w:p>
    <w:p w14:paraId="103365DD" w14:textId="19A5146D" w:rsidR="006C1BAD" w:rsidDel="00B610DA" w:rsidRDefault="006C1BAD">
      <w:pPr>
        <w:pStyle w:val="TOC2"/>
        <w:tabs>
          <w:tab w:val="right" w:pos="9010"/>
        </w:tabs>
        <w:rPr>
          <w:del w:id="117" w:author="Norman Packard" w:date="2018-12-08T13:19:00Z"/>
          <w:rFonts w:eastAsiaTheme="minorEastAsia" w:cstheme="minorBidi"/>
          <w:b w:val="0"/>
          <w:bCs w:val="0"/>
          <w:noProof/>
          <w:sz w:val="24"/>
          <w:szCs w:val="24"/>
          <w:lang w:val="en-US" w:eastAsia="ja-JP"/>
        </w:rPr>
      </w:pPr>
      <w:del w:id="118" w:author="Norman Packard" w:date="2018-12-08T13:19:00Z">
        <w:r w:rsidRPr="00B610DA" w:rsidDel="00B610DA">
          <w:rPr>
            <w:rStyle w:val="Hyperlink"/>
            <w:noProof/>
          </w:rPr>
          <w:delText>Exampl</w:delText>
        </w:r>
        <w:r w:rsidRPr="00E720BF" w:rsidDel="00B610DA">
          <w:rPr>
            <w:rStyle w:val="Hyperlink"/>
            <w:noProof/>
          </w:rPr>
          <w:delText>e: selection = 2</w:delText>
        </w:r>
        <w:r w:rsidDel="00B610DA">
          <w:rPr>
            <w:noProof/>
            <w:webHidden/>
          </w:rPr>
          <w:tab/>
          <w:delText>4</w:delText>
        </w:r>
      </w:del>
    </w:p>
    <w:p w14:paraId="1ED78AC8" w14:textId="40B9213A" w:rsidR="006C1BAD" w:rsidDel="00B610DA" w:rsidRDefault="006C1BAD">
      <w:pPr>
        <w:pStyle w:val="TOC2"/>
        <w:tabs>
          <w:tab w:val="right" w:pos="9010"/>
        </w:tabs>
        <w:rPr>
          <w:del w:id="119" w:author="Norman Packard" w:date="2018-12-08T13:19:00Z"/>
          <w:rFonts w:eastAsiaTheme="minorEastAsia" w:cstheme="minorBidi"/>
          <w:b w:val="0"/>
          <w:bCs w:val="0"/>
          <w:noProof/>
          <w:sz w:val="24"/>
          <w:szCs w:val="24"/>
          <w:lang w:val="en-US" w:eastAsia="ja-JP"/>
        </w:rPr>
      </w:pPr>
      <w:del w:id="120" w:author="Norman Packard" w:date="2018-12-08T13:19:00Z">
        <w:r w:rsidRPr="00B610DA" w:rsidDel="00B610DA">
          <w:rPr>
            <w:rStyle w:val="Hyperlink"/>
            <w:noProof/>
          </w:rPr>
          <w:delText>Example: selection = 4</w:delText>
        </w:r>
        <w:r w:rsidDel="00B610DA">
          <w:rPr>
            <w:noProof/>
            <w:webHidden/>
          </w:rPr>
          <w:tab/>
          <w:delText>4</w:delText>
        </w:r>
      </w:del>
    </w:p>
    <w:p w14:paraId="4DF3D6AC" w14:textId="08E98963" w:rsidR="006C1BAD" w:rsidDel="00B610DA" w:rsidRDefault="006C1BAD">
      <w:pPr>
        <w:pStyle w:val="TOC2"/>
        <w:tabs>
          <w:tab w:val="right" w:pos="9010"/>
        </w:tabs>
        <w:rPr>
          <w:del w:id="121" w:author="Norman Packard" w:date="2018-12-08T13:19:00Z"/>
          <w:rFonts w:eastAsiaTheme="minorEastAsia" w:cstheme="minorBidi"/>
          <w:b w:val="0"/>
          <w:bCs w:val="0"/>
          <w:noProof/>
          <w:sz w:val="24"/>
          <w:szCs w:val="24"/>
          <w:lang w:val="en-US" w:eastAsia="ja-JP"/>
        </w:rPr>
      </w:pPr>
      <w:del w:id="122" w:author="Norman Packard" w:date="2018-12-08T13:19:00Z">
        <w:r w:rsidRPr="00B610DA" w:rsidDel="00B610DA">
          <w:rPr>
            <w:rStyle w:val="Hyperlink"/>
            <w:noProof/>
          </w:rPr>
          <w:delText>Example: selec</w:delText>
        </w:r>
        <w:r w:rsidRPr="00B610DA" w:rsidDel="00B610DA">
          <w:rPr>
            <w:rStyle w:val="Hyperlink"/>
            <w:noProof/>
          </w:rPr>
          <w:delText>t</w:delText>
        </w:r>
        <w:r w:rsidRPr="00B610DA" w:rsidDel="00B610DA">
          <w:rPr>
            <w:rStyle w:val="Hyperlink"/>
            <w:noProof/>
          </w:rPr>
          <w:delText>ion = 5</w:delText>
        </w:r>
        <w:r w:rsidDel="00B610DA">
          <w:rPr>
            <w:noProof/>
            <w:webHidden/>
          </w:rPr>
          <w:tab/>
          <w:delText>4</w:delText>
        </w:r>
      </w:del>
    </w:p>
    <w:p w14:paraId="1E7F7148" w14:textId="2AD7C476" w:rsidR="006C1BAD" w:rsidDel="00B610DA" w:rsidRDefault="006C1BAD">
      <w:pPr>
        <w:pStyle w:val="TOC1"/>
        <w:tabs>
          <w:tab w:val="right" w:pos="9010"/>
        </w:tabs>
        <w:rPr>
          <w:del w:id="123" w:author="Norman Packard" w:date="2018-12-08T13:19:00Z"/>
          <w:rFonts w:asciiTheme="minorHAnsi" w:eastAsiaTheme="minorEastAsia" w:hAnsiTheme="minorHAnsi" w:cstheme="minorBidi"/>
          <w:b w:val="0"/>
          <w:bCs w:val="0"/>
          <w:caps w:val="0"/>
          <w:noProof/>
          <w:lang w:val="en-US" w:eastAsia="ja-JP"/>
        </w:rPr>
      </w:pPr>
      <w:del w:id="124" w:author="Norman Packard" w:date="2018-12-08T13:19:00Z">
        <w:r w:rsidRPr="00B610DA" w:rsidDel="00B610DA">
          <w:rPr>
            <w:rStyle w:val="Hyperlink"/>
            <w:noProof/>
          </w:rPr>
          <w:delText xml:space="preserve">Direct encoding of local CA rule by genes </w:delText>
        </w:r>
        <w:r w:rsidDel="00B610DA">
          <w:rPr>
            <w:noProof/>
            <w:webHidden/>
          </w:rPr>
          <w:tab/>
          <w:delText>4</w:delText>
        </w:r>
      </w:del>
    </w:p>
    <w:p w14:paraId="1A29A71B" w14:textId="56E47CA3" w:rsidR="006C1BAD" w:rsidDel="00B610DA" w:rsidRDefault="006C1BAD">
      <w:pPr>
        <w:pStyle w:val="TOC2"/>
        <w:tabs>
          <w:tab w:val="right" w:pos="9010"/>
        </w:tabs>
        <w:rPr>
          <w:del w:id="125" w:author="Norman Packard" w:date="2018-12-08T13:19:00Z"/>
          <w:rFonts w:eastAsiaTheme="minorEastAsia" w:cstheme="minorBidi"/>
          <w:b w:val="0"/>
          <w:bCs w:val="0"/>
          <w:noProof/>
          <w:sz w:val="24"/>
          <w:szCs w:val="24"/>
          <w:lang w:val="en-US" w:eastAsia="ja-JP"/>
        </w:rPr>
      </w:pPr>
      <w:del w:id="126" w:author="Norman Packard" w:date="2018-12-08T13:19:00Z">
        <w:r w:rsidRPr="00B610DA" w:rsidDel="00B610DA">
          <w:rPr>
            <w:rStyle w:val="Hyperlink"/>
            <w:noProof/>
          </w:rPr>
          <w:delText>Example: selection = 8</w:delText>
        </w:r>
        <w:r w:rsidDel="00B610DA">
          <w:rPr>
            <w:noProof/>
            <w:webHidden/>
          </w:rPr>
          <w:tab/>
          <w:delText>6</w:delText>
        </w:r>
      </w:del>
    </w:p>
    <w:p w14:paraId="4AFC8961" w14:textId="09BE3563" w:rsidR="006C1BAD" w:rsidDel="00B610DA" w:rsidRDefault="006C1BAD">
      <w:pPr>
        <w:pStyle w:val="TOC2"/>
        <w:tabs>
          <w:tab w:val="right" w:pos="9010"/>
        </w:tabs>
        <w:rPr>
          <w:del w:id="127" w:author="Norman Packard" w:date="2018-12-08T13:19:00Z"/>
          <w:rFonts w:eastAsiaTheme="minorEastAsia" w:cstheme="minorBidi"/>
          <w:b w:val="0"/>
          <w:bCs w:val="0"/>
          <w:noProof/>
          <w:sz w:val="24"/>
          <w:szCs w:val="24"/>
          <w:lang w:val="en-US" w:eastAsia="ja-JP"/>
        </w:rPr>
      </w:pPr>
      <w:del w:id="128" w:author="Norman Packard" w:date="2018-12-08T13:19:00Z">
        <w:r w:rsidRPr="00B610DA" w:rsidDel="00B610DA">
          <w:rPr>
            <w:rStyle w:val="Hyperlink"/>
            <w:noProof/>
          </w:rPr>
          <w:delText>Example: selection = 9</w:delText>
        </w:r>
        <w:r w:rsidDel="00B610DA">
          <w:rPr>
            <w:noProof/>
            <w:webHidden/>
          </w:rPr>
          <w:tab/>
          <w:delText>6</w:delText>
        </w:r>
      </w:del>
    </w:p>
    <w:p w14:paraId="552F2E85" w14:textId="4368D96D" w:rsidR="006C1BAD" w:rsidDel="00B610DA" w:rsidRDefault="006C1BAD">
      <w:pPr>
        <w:pStyle w:val="TOC1"/>
        <w:tabs>
          <w:tab w:val="right" w:pos="9010"/>
        </w:tabs>
        <w:rPr>
          <w:del w:id="129" w:author="Norman Packard" w:date="2018-12-08T13:19:00Z"/>
          <w:rFonts w:asciiTheme="minorHAnsi" w:eastAsiaTheme="minorEastAsia" w:hAnsiTheme="minorHAnsi" w:cstheme="minorBidi"/>
          <w:b w:val="0"/>
          <w:bCs w:val="0"/>
          <w:caps w:val="0"/>
          <w:noProof/>
          <w:lang w:val="en-US" w:eastAsia="ja-JP"/>
        </w:rPr>
      </w:pPr>
      <w:del w:id="130" w:author="Norman Packard" w:date="2018-12-08T13:19:00Z">
        <w:r w:rsidRPr="00B610DA" w:rsidDel="00B610DA">
          <w:rPr>
            <w:rStyle w:val="Hyperlink"/>
            <w:noProof/>
            <w:lang w:val="en-US"/>
          </w:rPr>
          <w:delText>Genetically controlled coupling to other GoL dynamics</w:delText>
        </w:r>
        <w:r w:rsidDel="00B610DA">
          <w:rPr>
            <w:noProof/>
            <w:webHidden/>
          </w:rPr>
          <w:tab/>
          <w:delText>6</w:delText>
        </w:r>
      </w:del>
    </w:p>
    <w:p w14:paraId="0E188DD2" w14:textId="27F02F36" w:rsidR="006C1BAD" w:rsidDel="00B610DA" w:rsidRDefault="006C1BAD">
      <w:pPr>
        <w:pStyle w:val="TOC2"/>
        <w:tabs>
          <w:tab w:val="right" w:pos="9010"/>
        </w:tabs>
        <w:rPr>
          <w:del w:id="131" w:author="Norman Packard" w:date="2018-12-08T13:19:00Z"/>
          <w:rFonts w:eastAsiaTheme="minorEastAsia" w:cstheme="minorBidi"/>
          <w:b w:val="0"/>
          <w:bCs w:val="0"/>
          <w:noProof/>
          <w:sz w:val="24"/>
          <w:szCs w:val="24"/>
          <w:lang w:val="en-US" w:eastAsia="ja-JP"/>
        </w:rPr>
      </w:pPr>
      <w:del w:id="132" w:author="Norman Packard" w:date="2018-12-08T13:19:00Z">
        <w:r w:rsidRPr="00B610DA" w:rsidDel="00B610DA">
          <w:rPr>
            <w:rStyle w:val="Hyperlink"/>
            <w:noProof/>
          </w:rPr>
          <w:delText>Example: selection = 10</w:delText>
        </w:r>
        <w:r w:rsidDel="00B610DA">
          <w:rPr>
            <w:noProof/>
            <w:webHidden/>
          </w:rPr>
          <w:tab/>
          <w:delText>6</w:delText>
        </w:r>
      </w:del>
    </w:p>
    <w:p w14:paraId="5F055B2C" w14:textId="5D0123EC" w:rsidR="006C1BAD" w:rsidDel="00B610DA" w:rsidRDefault="006C1BAD">
      <w:pPr>
        <w:pStyle w:val="TOC2"/>
        <w:tabs>
          <w:tab w:val="right" w:pos="9010"/>
        </w:tabs>
        <w:rPr>
          <w:del w:id="133" w:author="Norman Packard" w:date="2018-12-08T13:19:00Z"/>
          <w:rFonts w:eastAsiaTheme="minorEastAsia" w:cstheme="minorBidi"/>
          <w:b w:val="0"/>
          <w:bCs w:val="0"/>
          <w:noProof/>
          <w:sz w:val="24"/>
          <w:szCs w:val="24"/>
          <w:lang w:val="en-US" w:eastAsia="ja-JP"/>
        </w:rPr>
      </w:pPr>
      <w:del w:id="134" w:author="Norman Packard" w:date="2018-12-08T13:19:00Z">
        <w:r w:rsidRPr="00B610DA" w:rsidDel="00B610DA">
          <w:rPr>
            <w:rStyle w:val="Hyperlink"/>
            <w:noProof/>
          </w:rPr>
          <w:delText>Example: selection = 11</w:delText>
        </w:r>
        <w:r w:rsidDel="00B610DA">
          <w:rPr>
            <w:noProof/>
            <w:webHidden/>
          </w:rPr>
          <w:tab/>
          <w:delText>6</w:delText>
        </w:r>
      </w:del>
    </w:p>
    <w:p w14:paraId="6B87956D" w14:textId="0D4C4231" w:rsidR="006C1BAD" w:rsidDel="00B610DA" w:rsidRDefault="006C1BAD">
      <w:pPr>
        <w:pStyle w:val="TOC2"/>
        <w:tabs>
          <w:tab w:val="right" w:pos="9010"/>
        </w:tabs>
        <w:rPr>
          <w:del w:id="135" w:author="Norman Packard" w:date="2018-12-08T13:19:00Z"/>
          <w:rFonts w:eastAsiaTheme="minorEastAsia" w:cstheme="minorBidi"/>
          <w:b w:val="0"/>
          <w:bCs w:val="0"/>
          <w:noProof/>
          <w:sz w:val="24"/>
          <w:szCs w:val="24"/>
          <w:lang w:val="en-US" w:eastAsia="ja-JP"/>
        </w:rPr>
      </w:pPr>
      <w:del w:id="136" w:author="Norman Packard" w:date="2018-12-08T13:19:00Z">
        <w:r w:rsidRPr="00B610DA" w:rsidDel="00B610DA">
          <w:rPr>
            <w:rStyle w:val="Hyperlink"/>
            <w:noProof/>
          </w:rPr>
          <w:delText>Example: selection = 12</w:delText>
        </w:r>
        <w:r w:rsidDel="00B610DA">
          <w:rPr>
            <w:noProof/>
            <w:webHidden/>
          </w:rPr>
          <w:tab/>
          <w:delText>6</w:delText>
        </w:r>
      </w:del>
    </w:p>
    <w:p w14:paraId="4B7C6CC2" w14:textId="4D5B93F1" w:rsidR="006C1BAD" w:rsidDel="00B610DA" w:rsidRDefault="006C1BAD">
      <w:pPr>
        <w:pStyle w:val="TOC2"/>
        <w:tabs>
          <w:tab w:val="right" w:pos="9010"/>
        </w:tabs>
        <w:rPr>
          <w:del w:id="137" w:author="Norman Packard" w:date="2018-12-08T13:19:00Z"/>
          <w:rFonts w:eastAsiaTheme="minorEastAsia" w:cstheme="minorBidi"/>
          <w:b w:val="0"/>
          <w:bCs w:val="0"/>
          <w:noProof/>
          <w:sz w:val="24"/>
          <w:szCs w:val="24"/>
          <w:lang w:val="en-US" w:eastAsia="ja-JP"/>
        </w:rPr>
      </w:pPr>
      <w:del w:id="138" w:author="Norman Packard" w:date="2018-12-08T13:19:00Z">
        <w:r w:rsidRPr="00B610DA" w:rsidDel="00B610DA">
          <w:rPr>
            <w:rStyle w:val="Hyperlink"/>
            <w:noProof/>
          </w:rPr>
          <w:delText>Example: selection = 13</w:delText>
        </w:r>
        <w:r w:rsidDel="00B610DA">
          <w:rPr>
            <w:noProof/>
            <w:webHidden/>
          </w:rPr>
          <w:tab/>
          <w:delText>6</w:delText>
        </w:r>
      </w:del>
    </w:p>
    <w:p w14:paraId="7F65398C" w14:textId="5D590F2D" w:rsidR="006C1BAD" w:rsidDel="00B610DA" w:rsidRDefault="006C1BAD">
      <w:pPr>
        <w:pStyle w:val="TOC1"/>
        <w:tabs>
          <w:tab w:val="right" w:pos="9010"/>
        </w:tabs>
        <w:rPr>
          <w:del w:id="139" w:author="Norman Packard" w:date="2018-12-08T13:19:00Z"/>
          <w:rFonts w:asciiTheme="minorHAnsi" w:eastAsiaTheme="minorEastAsia" w:hAnsiTheme="minorHAnsi" w:cstheme="minorBidi"/>
          <w:b w:val="0"/>
          <w:bCs w:val="0"/>
          <w:caps w:val="0"/>
          <w:noProof/>
          <w:lang w:val="en-US" w:eastAsia="ja-JP"/>
        </w:rPr>
      </w:pPr>
      <w:del w:id="140" w:author="Norman Packard" w:date="2018-12-08T13:19:00Z">
        <w:r w:rsidRPr="00B610DA" w:rsidDel="00B610DA">
          <w:rPr>
            <w:rStyle w:val="Hyperlink"/>
            <w:noProof/>
            <w:lang w:val="en-US"/>
          </w:rPr>
          <w:delText>Genetically controlled 3d GoL</w:delText>
        </w:r>
        <w:r w:rsidDel="00B610DA">
          <w:rPr>
            <w:noProof/>
            <w:webHidden/>
          </w:rPr>
          <w:tab/>
          <w:delText>7</w:delText>
        </w:r>
      </w:del>
    </w:p>
    <w:p w14:paraId="695D9F5A" w14:textId="6AD6B963" w:rsidR="006C1BAD" w:rsidDel="00B610DA" w:rsidRDefault="006C1BAD">
      <w:pPr>
        <w:pStyle w:val="TOC2"/>
        <w:tabs>
          <w:tab w:val="right" w:pos="9010"/>
        </w:tabs>
        <w:rPr>
          <w:del w:id="141" w:author="Norman Packard" w:date="2018-12-08T13:19:00Z"/>
          <w:rFonts w:eastAsiaTheme="minorEastAsia" w:cstheme="minorBidi"/>
          <w:b w:val="0"/>
          <w:bCs w:val="0"/>
          <w:noProof/>
          <w:sz w:val="24"/>
          <w:szCs w:val="24"/>
          <w:lang w:val="en-US" w:eastAsia="ja-JP"/>
        </w:rPr>
      </w:pPr>
      <w:del w:id="142" w:author="Norman Packard" w:date="2018-12-08T13:19:00Z">
        <w:r w:rsidRPr="00B610DA" w:rsidDel="00B610DA">
          <w:rPr>
            <w:rStyle w:val="Hyperlink"/>
            <w:noProof/>
          </w:rPr>
          <w:delText>Example: selection = 14</w:delText>
        </w:r>
        <w:r w:rsidDel="00B610DA">
          <w:rPr>
            <w:noProof/>
            <w:webHidden/>
          </w:rPr>
          <w:tab/>
          <w:delText>7</w:delText>
        </w:r>
      </w:del>
    </w:p>
    <w:p w14:paraId="47B72453" w14:textId="7F6C6373" w:rsidR="006C1BAD" w:rsidDel="00B610DA" w:rsidRDefault="006C1BAD">
      <w:pPr>
        <w:pStyle w:val="TOC1"/>
        <w:tabs>
          <w:tab w:val="right" w:pos="9010"/>
        </w:tabs>
        <w:rPr>
          <w:del w:id="143" w:author="Norman Packard" w:date="2018-12-08T13:19:00Z"/>
          <w:rFonts w:asciiTheme="minorHAnsi" w:eastAsiaTheme="minorEastAsia" w:hAnsiTheme="minorHAnsi" w:cstheme="minorBidi"/>
          <w:b w:val="0"/>
          <w:bCs w:val="0"/>
          <w:caps w:val="0"/>
          <w:noProof/>
          <w:lang w:val="en-US" w:eastAsia="ja-JP"/>
        </w:rPr>
      </w:pPr>
      <w:del w:id="144" w:author="Norman Packard" w:date="2018-12-08T13:19:00Z">
        <w:r w:rsidRPr="00B610DA" w:rsidDel="00B610DA">
          <w:rPr>
            <w:rStyle w:val="Hyperlink"/>
            <w:noProof/>
            <w:lang w:val="en-US"/>
          </w:rPr>
          <w:delText>Discus</w:delText>
        </w:r>
        <w:r w:rsidRPr="00E720BF" w:rsidDel="00B610DA">
          <w:rPr>
            <w:rStyle w:val="Hyperlink"/>
            <w:noProof/>
            <w:lang w:val="en-US"/>
          </w:rPr>
          <w:delText>sion</w:delText>
        </w:r>
        <w:r w:rsidDel="00B610DA">
          <w:rPr>
            <w:noProof/>
            <w:webHidden/>
          </w:rPr>
          <w:tab/>
          <w:delText>7</w:delText>
        </w:r>
      </w:del>
    </w:p>
    <w:p w14:paraId="57F95BD1" w14:textId="495AA0A9" w:rsidR="006C1BAD" w:rsidDel="00B610DA" w:rsidRDefault="006C1BAD">
      <w:pPr>
        <w:pStyle w:val="TOC1"/>
        <w:tabs>
          <w:tab w:val="right" w:pos="9010"/>
        </w:tabs>
        <w:rPr>
          <w:del w:id="145" w:author="Norman Packard" w:date="2018-12-08T13:19:00Z"/>
          <w:rFonts w:asciiTheme="minorHAnsi" w:eastAsiaTheme="minorEastAsia" w:hAnsiTheme="minorHAnsi" w:cstheme="minorBidi"/>
          <w:b w:val="0"/>
          <w:bCs w:val="0"/>
          <w:caps w:val="0"/>
          <w:noProof/>
          <w:lang w:val="en-US" w:eastAsia="ja-JP"/>
        </w:rPr>
      </w:pPr>
      <w:del w:id="146" w:author="Norman Packard" w:date="2018-12-08T13:19:00Z">
        <w:r w:rsidRPr="00B610DA" w:rsidDel="00B610DA">
          <w:rPr>
            <w:rStyle w:val="Hyperlink"/>
            <w:noProof/>
          </w:rPr>
          <w:delText>Some text blocks</w:delText>
        </w:r>
        <w:r w:rsidDel="00B610DA">
          <w:rPr>
            <w:noProof/>
            <w:webHidden/>
          </w:rPr>
          <w:tab/>
          <w:delText>7</w:delText>
        </w:r>
      </w:del>
    </w:p>
    <w:p w14:paraId="14444EB3" w14:textId="2071E5B5" w:rsidR="006C1BAD" w:rsidDel="00B610DA" w:rsidRDefault="006C1BAD">
      <w:pPr>
        <w:pStyle w:val="TOC2"/>
        <w:tabs>
          <w:tab w:val="right" w:pos="9010"/>
        </w:tabs>
        <w:rPr>
          <w:del w:id="147" w:author="Norman Packard" w:date="2018-12-08T13:19:00Z"/>
          <w:rFonts w:eastAsiaTheme="minorEastAsia" w:cstheme="minorBidi"/>
          <w:b w:val="0"/>
          <w:bCs w:val="0"/>
          <w:noProof/>
          <w:sz w:val="24"/>
          <w:szCs w:val="24"/>
          <w:lang w:val="en-US" w:eastAsia="ja-JP"/>
        </w:rPr>
      </w:pPr>
      <w:del w:id="148" w:author="Norman Packard" w:date="2018-12-08T13:19:00Z">
        <w:r w:rsidRPr="00B610DA" w:rsidDel="00B610DA">
          <w:rPr>
            <w:rStyle w:val="Hyperlink"/>
            <w:noProof/>
          </w:rPr>
          <w:delText xml:space="preserve">Direct encoding of local CA rule by genes </w:delText>
        </w:r>
        <w:r w:rsidDel="00B610DA">
          <w:rPr>
            <w:noProof/>
            <w:webHidden/>
          </w:rPr>
          <w:tab/>
          <w:delText>7</w:delText>
        </w:r>
      </w:del>
    </w:p>
    <w:p w14:paraId="1B8BE07A" w14:textId="75BBBAC6" w:rsidR="006C1BAD" w:rsidDel="00B610DA" w:rsidRDefault="006C1BAD">
      <w:pPr>
        <w:pStyle w:val="TOC2"/>
        <w:tabs>
          <w:tab w:val="right" w:pos="9010"/>
        </w:tabs>
        <w:rPr>
          <w:del w:id="149" w:author="Norman Packard" w:date="2018-12-08T13:19:00Z"/>
          <w:rFonts w:eastAsiaTheme="minorEastAsia" w:cstheme="minorBidi"/>
          <w:b w:val="0"/>
          <w:bCs w:val="0"/>
          <w:noProof/>
          <w:sz w:val="24"/>
          <w:szCs w:val="24"/>
          <w:lang w:val="en-US" w:eastAsia="ja-JP"/>
        </w:rPr>
      </w:pPr>
      <w:del w:id="150" w:author="Norman Packard" w:date="2018-12-08T13:19:00Z">
        <w:r w:rsidRPr="00B610DA" w:rsidDel="00B610DA">
          <w:rPr>
            <w:rStyle w:val="Hyperlink"/>
            <w:noProof/>
          </w:rPr>
          <w:delText xml:space="preserve">Movement vs copying </w:delText>
        </w:r>
        <w:r w:rsidDel="00B610DA">
          <w:rPr>
            <w:noProof/>
            <w:webHidden/>
          </w:rPr>
          <w:tab/>
          <w:delText>9</w:delText>
        </w:r>
      </w:del>
    </w:p>
    <w:p w14:paraId="602F6BAE" w14:textId="47BEDDD8" w:rsidR="006C1BAD" w:rsidDel="00B610DA" w:rsidRDefault="006C1BAD">
      <w:pPr>
        <w:pStyle w:val="TOC2"/>
        <w:tabs>
          <w:tab w:val="right" w:pos="9010"/>
        </w:tabs>
        <w:rPr>
          <w:del w:id="151" w:author="Norman Packard" w:date="2018-12-08T13:19:00Z"/>
          <w:rFonts w:eastAsiaTheme="minorEastAsia" w:cstheme="minorBidi"/>
          <w:b w:val="0"/>
          <w:bCs w:val="0"/>
          <w:noProof/>
          <w:sz w:val="24"/>
          <w:szCs w:val="24"/>
          <w:lang w:val="en-US" w:eastAsia="ja-JP"/>
        </w:rPr>
      </w:pPr>
      <w:del w:id="152" w:author="Norman Packard" w:date="2018-12-08T13:19:00Z">
        <w:r w:rsidRPr="00B610DA" w:rsidDel="00B610DA">
          <w:rPr>
            <w:rStyle w:val="Hyperlink"/>
            <w:noProof/>
          </w:rPr>
          <w:delText>3D GoL Extension</w:delText>
        </w:r>
        <w:r w:rsidDel="00B610DA">
          <w:rPr>
            <w:noProof/>
            <w:webHidden/>
          </w:rPr>
          <w:tab/>
          <w:delText>10</w:delText>
        </w:r>
      </w:del>
    </w:p>
    <w:p w14:paraId="373D9147" w14:textId="338BC203" w:rsidR="006C1BAD" w:rsidDel="006C1BAD" w:rsidRDefault="006C1BAD">
      <w:pPr>
        <w:pStyle w:val="TOC1"/>
        <w:tabs>
          <w:tab w:val="right" w:pos="9010"/>
        </w:tabs>
        <w:rPr>
          <w:del w:id="153" w:author="Norman Packard" w:date="2018-12-02T23:02:00Z"/>
          <w:rFonts w:asciiTheme="minorHAnsi" w:eastAsiaTheme="minorEastAsia" w:hAnsiTheme="minorHAnsi" w:cstheme="minorBidi"/>
          <w:b w:val="0"/>
          <w:bCs w:val="0"/>
          <w:caps w:val="0"/>
          <w:noProof/>
          <w:lang w:val="en-US" w:eastAsia="ja-JP"/>
        </w:rPr>
      </w:pPr>
      <w:del w:id="154" w:author="Norman Packard" w:date="2018-12-02T23:02:00Z">
        <w:r w:rsidRPr="006C1BAD" w:rsidDel="006C1BAD">
          <w:rPr>
            <w:rStyle w:val="Hyperlink"/>
            <w:noProof/>
          </w:rPr>
          <w:delText>Introduction</w:delText>
        </w:r>
        <w:r w:rsidDel="006C1BAD">
          <w:rPr>
            <w:noProof/>
            <w:webHidden/>
          </w:rPr>
          <w:tab/>
          <w:delText>2</w:delText>
        </w:r>
      </w:del>
    </w:p>
    <w:p w14:paraId="4FFB2E3A" w14:textId="7D8F468F" w:rsidR="006C1BAD" w:rsidDel="006C1BAD" w:rsidRDefault="006C1BAD">
      <w:pPr>
        <w:pStyle w:val="TOC1"/>
        <w:tabs>
          <w:tab w:val="right" w:pos="9010"/>
        </w:tabs>
        <w:rPr>
          <w:del w:id="155" w:author="Norman Packard" w:date="2018-12-02T23:02:00Z"/>
          <w:rFonts w:asciiTheme="minorHAnsi" w:eastAsiaTheme="minorEastAsia" w:hAnsiTheme="minorHAnsi" w:cstheme="minorBidi"/>
          <w:b w:val="0"/>
          <w:bCs w:val="0"/>
          <w:caps w:val="0"/>
          <w:noProof/>
          <w:lang w:val="en-US" w:eastAsia="ja-JP"/>
        </w:rPr>
      </w:pPr>
      <w:del w:id="156" w:author="Norman Packard" w:date="2018-12-02T23:02:00Z">
        <w:r w:rsidRPr="006C1BAD" w:rsidDel="006C1BAD">
          <w:rPr>
            <w:rStyle w:val="Hyperlink"/>
            <w:noProof/>
          </w:rPr>
          <w:delText>Genome propagation</w:delText>
        </w:r>
        <w:r w:rsidDel="006C1BAD">
          <w:rPr>
            <w:noProof/>
            <w:webHidden/>
          </w:rPr>
          <w:tab/>
          <w:delText>3</w:delText>
        </w:r>
      </w:del>
    </w:p>
    <w:p w14:paraId="72295450" w14:textId="7E895065" w:rsidR="006C1BAD" w:rsidDel="006C1BAD" w:rsidRDefault="006C1BAD">
      <w:pPr>
        <w:pStyle w:val="TOC2"/>
        <w:tabs>
          <w:tab w:val="right" w:pos="9010"/>
        </w:tabs>
        <w:rPr>
          <w:del w:id="157" w:author="Norman Packard" w:date="2018-12-02T23:02:00Z"/>
          <w:rFonts w:eastAsiaTheme="minorEastAsia" w:cstheme="minorBidi"/>
          <w:b w:val="0"/>
          <w:bCs w:val="0"/>
          <w:noProof/>
          <w:sz w:val="24"/>
          <w:szCs w:val="24"/>
          <w:lang w:val="en-US" w:eastAsia="ja-JP"/>
        </w:rPr>
      </w:pPr>
      <w:del w:id="158" w:author="Norman Packard" w:date="2018-12-02T23:02:00Z">
        <w:r w:rsidRPr="006C1BAD" w:rsidDel="006C1BAD">
          <w:rPr>
            <w:rStyle w:val="Hyperlink"/>
            <w:noProof/>
          </w:rPr>
          <w:delText xml:space="preserve">Movement vs copying </w:delText>
        </w:r>
        <w:r w:rsidDel="006C1BAD">
          <w:rPr>
            <w:noProof/>
            <w:webHidden/>
          </w:rPr>
          <w:tab/>
          <w:delText>3</w:delText>
        </w:r>
      </w:del>
    </w:p>
    <w:p w14:paraId="36947AD2" w14:textId="69987DF9" w:rsidR="006C1BAD" w:rsidDel="006C1BAD" w:rsidRDefault="006C1BAD">
      <w:pPr>
        <w:pStyle w:val="TOC1"/>
        <w:tabs>
          <w:tab w:val="right" w:pos="9010"/>
        </w:tabs>
        <w:rPr>
          <w:del w:id="159" w:author="Norman Packard" w:date="2018-12-02T23:02:00Z"/>
          <w:rFonts w:asciiTheme="minorHAnsi" w:eastAsiaTheme="minorEastAsia" w:hAnsiTheme="minorHAnsi" w:cstheme="minorBidi"/>
          <w:b w:val="0"/>
          <w:bCs w:val="0"/>
          <w:caps w:val="0"/>
          <w:noProof/>
          <w:lang w:val="en-US" w:eastAsia="ja-JP"/>
        </w:rPr>
      </w:pPr>
      <w:del w:id="160" w:author="Norman Packard" w:date="2018-12-02T23:02:00Z">
        <w:r w:rsidRPr="006C1BAD" w:rsidDel="006C1BAD">
          <w:rPr>
            <w:rStyle w:val="Hyperlink"/>
            <w:noProof/>
          </w:rPr>
          <w:delText>Indirect local rule modifications</w:delText>
        </w:r>
        <w:r w:rsidDel="006C1BAD">
          <w:rPr>
            <w:noProof/>
            <w:webHidden/>
          </w:rPr>
          <w:tab/>
          <w:delText>3</w:delText>
        </w:r>
      </w:del>
    </w:p>
    <w:p w14:paraId="7938AA92" w14:textId="16D103B0" w:rsidR="006C1BAD" w:rsidDel="006C1BAD" w:rsidRDefault="006C1BAD">
      <w:pPr>
        <w:pStyle w:val="TOC2"/>
        <w:tabs>
          <w:tab w:val="right" w:pos="9010"/>
        </w:tabs>
        <w:rPr>
          <w:del w:id="161" w:author="Norman Packard" w:date="2018-12-02T23:02:00Z"/>
          <w:rFonts w:eastAsiaTheme="minorEastAsia" w:cstheme="minorBidi"/>
          <w:b w:val="0"/>
          <w:bCs w:val="0"/>
          <w:noProof/>
          <w:sz w:val="24"/>
          <w:szCs w:val="24"/>
          <w:lang w:val="en-US" w:eastAsia="ja-JP"/>
        </w:rPr>
      </w:pPr>
      <w:del w:id="162" w:author="Norman Packard" w:date="2018-12-02T23:02:00Z">
        <w:r w:rsidRPr="006C1BAD" w:rsidDel="006C1BAD">
          <w:rPr>
            <w:rStyle w:val="Hyperlink"/>
            <w:noProof/>
          </w:rPr>
          <w:delText>Example: selection = 7</w:delText>
        </w:r>
        <w:r w:rsidDel="006C1BAD">
          <w:rPr>
            <w:noProof/>
            <w:webHidden/>
          </w:rPr>
          <w:tab/>
          <w:delText>4</w:delText>
        </w:r>
      </w:del>
    </w:p>
    <w:p w14:paraId="0DF48C8B" w14:textId="6F942D04" w:rsidR="006C1BAD" w:rsidDel="006C1BAD" w:rsidRDefault="006C1BAD">
      <w:pPr>
        <w:pStyle w:val="TOC2"/>
        <w:tabs>
          <w:tab w:val="right" w:pos="9010"/>
        </w:tabs>
        <w:rPr>
          <w:del w:id="163" w:author="Norman Packard" w:date="2018-12-02T23:02:00Z"/>
          <w:rFonts w:eastAsiaTheme="minorEastAsia" w:cstheme="minorBidi"/>
          <w:b w:val="0"/>
          <w:bCs w:val="0"/>
          <w:noProof/>
          <w:sz w:val="24"/>
          <w:szCs w:val="24"/>
          <w:lang w:val="en-US" w:eastAsia="ja-JP"/>
        </w:rPr>
      </w:pPr>
      <w:del w:id="164" w:author="Norman Packard" w:date="2018-12-02T23:02:00Z">
        <w:r w:rsidRPr="006C1BAD" w:rsidDel="006C1BAD">
          <w:rPr>
            <w:rStyle w:val="Hyperlink"/>
            <w:noProof/>
          </w:rPr>
          <w:delText>Example: selection = 0</w:delText>
        </w:r>
        <w:r w:rsidDel="006C1BAD">
          <w:rPr>
            <w:noProof/>
            <w:webHidden/>
          </w:rPr>
          <w:tab/>
          <w:delText>4</w:delText>
        </w:r>
      </w:del>
    </w:p>
    <w:p w14:paraId="79C05A61" w14:textId="7A2CEF89" w:rsidR="006C1BAD" w:rsidDel="006C1BAD" w:rsidRDefault="006C1BAD">
      <w:pPr>
        <w:pStyle w:val="TOC2"/>
        <w:tabs>
          <w:tab w:val="right" w:pos="9010"/>
        </w:tabs>
        <w:rPr>
          <w:del w:id="165" w:author="Norman Packard" w:date="2018-12-02T23:02:00Z"/>
          <w:rFonts w:eastAsiaTheme="minorEastAsia" w:cstheme="minorBidi"/>
          <w:b w:val="0"/>
          <w:bCs w:val="0"/>
          <w:noProof/>
          <w:sz w:val="24"/>
          <w:szCs w:val="24"/>
          <w:lang w:val="en-US" w:eastAsia="ja-JP"/>
        </w:rPr>
      </w:pPr>
      <w:del w:id="166" w:author="Norman Packard" w:date="2018-12-02T23:02:00Z">
        <w:r w:rsidRPr="006C1BAD" w:rsidDel="006C1BAD">
          <w:rPr>
            <w:rStyle w:val="Hyperlink"/>
            <w:noProof/>
          </w:rPr>
          <w:delText>Example: selection = 2</w:delText>
        </w:r>
        <w:r w:rsidDel="006C1BAD">
          <w:rPr>
            <w:noProof/>
            <w:webHidden/>
          </w:rPr>
          <w:tab/>
          <w:delText>4</w:delText>
        </w:r>
      </w:del>
    </w:p>
    <w:p w14:paraId="635829AE" w14:textId="265B413A" w:rsidR="006C1BAD" w:rsidDel="006C1BAD" w:rsidRDefault="006C1BAD">
      <w:pPr>
        <w:pStyle w:val="TOC2"/>
        <w:tabs>
          <w:tab w:val="right" w:pos="9010"/>
        </w:tabs>
        <w:rPr>
          <w:del w:id="167" w:author="Norman Packard" w:date="2018-12-02T23:02:00Z"/>
          <w:rFonts w:eastAsiaTheme="minorEastAsia" w:cstheme="minorBidi"/>
          <w:b w:val="0"/>
          <w:bCs w:val="0"/>
          <w:noProof/>
          <w:sz w:val="24"/>
          <w:szCs w:val="24"/>
          <w:lang w:val="en-US" w:eastAsia="ja-JP"/>
        </w:rPr>
      </w:pPr>
      <w:del w:id="168" w:author="Norman Packard" w:date="2018-12-02T23:02:00Z">
        <w:r w:rsidRPr="006C1BAD" w:rsidDel="006C1BAD">
          <w:rPr>
            <w:rStyle w:val="Hyperlink"/>
            <w:noProof/>
          </w:rPr>
          <w:delText>Example: selection = 4</w:delText>
        </w:r>
        <w:r w:rsidDel="006C1BAD">
          <w:rPr>
            <w:noProof/>
            <w:webHidden/>
          </w:rPr>
          <w:tab/>
          <w:delText>4</w:delText>
        </w:r>
      </w:del>
    </w:p>
    <w:p w14:paraId="4843EE86" w14:textId="196E6C66" w:rsidR="006C1BAD" w:rsidDel="006C1BAD" w:rsidRDefault="006C1BAD">
      <w:pPr>
        <w:pStyle w:val="TOC2"/>
        <w:tabs>
          <w:tab w:val="right" w:pos="9010"/>
        </w:tabs>
        <w:rPr>
          <w:del w:id="169" w:author="Norman Packard" w:date="2018-12-02T23:02:00Z"/>
          <w:rFonts w:eastAsiaTheme="minorEastAsia" w:cstheme="minorBidi"/>
          <w:b w:val="0"/>
          <w:bCs w:val="0"/>
          <w:noProof/>
          <w:sz w:val="24"/>
          <w:szCs w:val="24"/>
          <w:lang w:val="en-US" w:eastAsia="ja-JP"/>
        </w:rPr>
      </w:pPr>
      <w:del w:id="170" w:author="Norman Packard" w:date="2018-12-02T23:02:00Z">
        <w:r w:rsidRPr="006C1BAD" w:rsidDel="006C1BAD">
          <w:rPr>
            <w:rStyle w:val="Hyperlink"/>
            <w:noProof/>
          </w:rPr>
          <w:delText>Example: selection = 5</w:delText>
        </w:r>
        <w:r w:rsidDel="006C1BAD">
          <w:rPr>
            <w:noProof/>
            <w:webHidden/>
          </w:rPr>
          <w:tab/>
          <w:delText>4</w:delText>
        </w:r>
      </w:del>
    </w:p>
    <w:p w14:paraId="71225D3F" w14:textId="7DC82EA0" w:rsidR="006C1BAD" w:rsidDel="006C1BAD" w:rsidRDefault="006C1BAD">
      <w:pPr>
        <w:pStyle w:val="TOC1"/>
        <w:tabs>
          <w:tab w:val="right" w:pos="9010"/>
        </w:tabs>
        <w:rPr>
          <w:del w:id="171" w:author="Norman Packard" w:date="2018-12-02T23:02:00Z"/>
          <w:rFonts w:asciiTheme="minorHAnsi" w:eastAsiaTheme="minorEastAsia" w:hAnsiTheme="minorHAnsi" w:cstheme="minorBidi"/>
          <w:b w:val="0"/>
          <w:bCs w:val="0"/>
          <w:caps w:val="0"/>
          <w:noProof/>
          <w:lang w:val="en-US" w:eastAsia="ja-JP"/>
        </w:rPr>
      </w:pPr>
      <w:del w:id="172" w:author="Norman Packard" w:date="2018-12-02T23:02:00Z">
        <w:r w:rsidRPr="006C1BAD" w:rsidDel="006C1BAD">
          <w:rPr>
            <w:rStyle w:val="Hyperlink"/>
            <w:noProof/>
          </w:rPr>
          <w:delText xml:space="preserve">Direct encoding of local CA rule by genes </w:delText>
        </w:r>
        <w:r w:rsidDel="006C1BAD">
          <w:rPr>
            <w:noProof/>
            <w:webHidden/>
          </w:rPr>
          <w:tab/>
          <w:delText>4</w:delText>
        </w:r>
      </w:del>
    </w:p>
    <w:p w14:paraId="4E604088" w14:textId="3D861C6A" w:rsidR="006C1BAD" w:rsidDel="006C1BAD" w:rsidRDefault="006C1BAD">
      <w:pPr>
        <w:pStyle w:val="TOC3"/>
        <w:tabs>
          <w:tab w:val="right" w:pos="9010"/>
        </w:tabs>
        <w:rPr>
          <w:del w:id="173" w:author="Norman Packard" w:date="2018-12-02T23:02:00Z"/>
          <w:rFonts w:eastAsiaTheme="minorEastAsia" w:cstheme="minorBidi"/>
          <w:noProof/>
          <w:sz w:val="24"/>
          <w:szCs w:val="24"/>
          <w:lang w:val="en-US" w:eastAsia="ja-JP"/>
        </w:rPr>
      </w:pPr>
      <w:del w:id="174" w:author="Norman Packard" w:date="2018-12-02T23:02:00Z">
        <w:r w:rsidRPr="006C1BAD" w:rsidDel="006C1BAD">
          <w:rPr>
            <w:rStyle w:val="Hyperlink"/>
            <w:noProof/>
          </w:rPr>
          <w:delText>Example: selection = 8</w:delText>
        </w:r>
        <w:r w:rsidDel="006C1BAD">
          <w:rPr>
            <w:noProof/>
            <w:webHidden/>
          </w:rPr>
          <w:tab/>
          <w:delText>6</w:delText>
        </w:r>
      </w:del>
    </w:p>
    <w:p w14:paraId="5D988AFB" w14:textId="5441765A" w:rsidR="006C1BAD" w:rsidDel="006C1BAD" w:rsidRDefault="006C1BAD">
      <w:pPr>
        <w:pStyle w:val="TOC3"/>
        <w:tabs>
          <w:tab w:val="right" w:pos="9010"/>
        </w:tabs>
        <w:rPr>
          <w:del w:id="175" w:author="Norman Packard" w:date="2018-12-02T23:02:00Z"/>
          <w:rFonts w:eastAsiaTheme="minorEastAsia" w:cstheme="minorBidi"/>
          <w:noProof/>
          <w:sz w:val="24"/>
          <w:szCs w:val="24"/>
          <w:lang w:val="en-US" w:eastAsia="ja-JP"/>
        </w:rPr>
      </w:pPr>
      <w:del w:id="176" w:author="Norman Packard" w:date="2018-12-02T23:02:00Z">
        <w:r w:rsidRPr="006C1BAD" w:rsidDel="006C1BAD">
          <w:rPr>
            <w:rStyle w:val="Hyperlink"/>
            <w:noProof/>
          </w:rPr>
          <w:delText>Example: selection = 9</w:delText>
        </w:r>
        <w:r w:rsidDel="006C1BAD">
          <w:rPr>
            <w:noProof/>
            <w:webHidden/>
          </w:rPr>
          <w:tab/>
          <w:delText>6</w:delText>
        </w:r>
      </w:del>
    </w:p>
    <w:p w14:paraId="40189667" w14:textId="23AA9838" w:rsidR="006C1BAD" w:rsidDel="006C1BAD" w:rsidRDefault="006C1BAD">
      <w:pPr>
        <w:pStyle w:val="TOC1"/>
        <w:tabs>
          <w:tab w:val="right" w:pos="9010"/>
        </w:tabs>
        <w:rPr>
          <w:del w:id="177" w:author="Norman Packard" w:date="2018-12-02T23:02:00Z"/>
          <w:rFonts w:asciiTheme="minorHAnsi" w:eastAsiaTheme="minorEastAsia" w:hAnsiTheme="minorHAnsi" w:cstheme="minorBidi"/>
          <w:b w:val="0"/>
          <w:bCs w:val="0"/>
          <w:caps w:val="0"/>
          <w:noProof/>
          <w:lang w:val="en-US" w:eastAsia="ja-JP"/>
        </w:rPr>
      </w:pPr>
      <w:del w:id="178" w:author="Norman Packard" w:date="2018-12-02T23:02:00Z">
        <w:r w:rsidRPr="006C1BAD" w:rsidDel="006C1BAD">
          <w:rPr>
            <w:rStyle w:val="Hyperlink"/>
            <w:noProof/>
            <w:lang w:val="en-US"/>
          </w:rPr>
          <w:delText>Genetically controlled coupling to other GoL dynamics</w:delText>
        </w:r>
        <w:r w:rsidDel="006C1BAD">
          <w:rPr>
            <w:noProof/>
            <w:webHidden/>
          </w:rPr>
          <w:tab/>
          <w:delText>6</w:delText>
        </w:r>
      </w:del>
    </w:p>
    <w:p w14:paraId="0A4EB162" w14:textId="5E756AAB" w:rsidR="006C1BAD" w:rsidDel="006C1BAD" w:rsidRDefault="006C1BAD">
      <w:pPr>
        <w:pStyle w:val="TOC2"/>
        <w:tabs>
          <w:tab w:val="right" w:pos="9010"/>
        </w:tabs>
        <w:rPr>
          <w:del w:id="179" w:author="Norman Packard" w:date="2018-12-02T23:02:00Z"/>
          <w:rFonts w:eastAsiaTheme="minorEastAsia" w:cstheme="minorBidi"/>
          <w:b w:val="0"/>
          <w:bCs w:val="0"/>
          <w:noProof/>
          <w:sz w:val="24"/>
          <w:szCs w:val="24"/>
          <w:lang w:val="en-US" w:eastAsia="ja-JP"/>
        </w:rPr>
      </w:pPr>
      <w:del w:id="180" w:author="Norman Packard" w:date="2018-12-02T23:02:00Z">
        <w:r w:rsidRPr="006C1BAD" w:rsidDel="006C1BAD">
          <w:rPr>
            <w:rStyle w:val="Hyperlink"/>
            <w:noProof/>
          </w:rPr>
          <w:delText>Example: selection = 10</w:delText>
        </w:r>
        <w:r w:rsidDel="006C1BAD">
          <w:rPr>
            <w:noProof/>
            <w:webHidden/>
          </w:rPr>
          <w:tab/>
          <w:delText>6</w:delText>
        </w:r>
      </w:del>
    </w:p>
    <w:p w14:paraId="07F7A66A" w14:textId="44F78BF0" w:rsidR="006C1BAD" w:rsidDel="006C1BAD" w:rsidRDefault="006C1BAD">
      <w:pPr>
        <w:pStyle w:val="TOC2"/>
        <w:tabs>
          <w:tab w:val="right" w:pos="9010"/>
        </w:tabs>
        <w:rPr>
          <w:del w:id="181" w:author="Norman Packard" w:date="2018-12-02T23:02:00Z"/>
          <w:rFonts w:eastAsiaTheme="minorEastAsia" w:cstheme="minorBidi"/>
          <w:b w:val="0"/>
          <w:bCs w:val="0"/>
          <w:noProof/>
          <w:sz w:val="24"/>
          <w:szCs w:val="24"/>
          <w:lang w:val="en-US" w:eastAsia="ja-JP"/>
        </w:rPr>
      </w:pPr>
      <w:del w:id="182" w:author="Norman Packard" w:date="2018-12-02T23:02:00Z">
        <w:r w:rsidRPr="006C1BAD" w:rsidDel="006C1BAD">
          <w:rPr>
            <w:rStyle w:val="Hyperlink"/>
            <w:noProof/>
          </w:rPr>
          <w:delText>Example: selection = 11</w:delText>
        </w:r>
        <w:r w:rsidDel="006C1BAD">
          <w:rPr>
            <w:noProof/>
            <w:webHidden/>
          </w:rPr>
          <w:tab/>
          <w:delText>6</w:delText>
        </w:r>
      </w:del>
    </w:p>
    <w:p w14:paraId="42B7F19F" w14:textId="6794F6F5" w:rsidR="006C1BAD" w:rsidDel="006C1BAD" w:rsidRDefault="006C1BAD">
      <w:pPr>
        <w:pStyle w:val="TOC2"/>
        <w:tabs>
          <w:tab w:val="right" w:pos="9010"/>
        </w:tabs>
        <w:rPr>
          <w:del w:id="183" w:author="Norman Packard" w:date="2018-12-02T23:02:00Z"/>
          <w:rFonts w:eastAsiaTheme="minorEastAsia" w:cstheme="minorBidi"/>
          <w:b w:val="0"/>
          <w:bCs w:val="0"/>
          <w:noProof/>
          <w:sz w:val="24"/>
          <w:szCs w:val="24"/>
          <w:lang w:val="en-US" w:eastAsia="ja-JP"/>
        </w:rPr>
      </w:pPr>
      <w:del w:id="184" w:author="Norman Packard" w:date="2018-12-02T23:02:00Z">
        <w:r w:rsidRPr="006C1BAD" w:rsidDel="006C1BAD">
          <w:rPr>
            <w:rStyle w:val="Hyperlink"/>
            <w:noProof/>
          </w:rPr>
          <w:delText>Example: selection = 12</w:delText>
        </w:r>
        <w:r w:rsidDel="006C1BAD">
          <w:rPr>
            <w:noProof/>
            <w:webHidden/>
          </w:rPr>
          <w:tab/>
          <w:delText>6</w:delText>
        </w:r>
      </w:del>
    </w:p>
    <w:p w14:paraId="25BD34AF" w14:textId="523C73D2" w:rsidR="006C1BAD" w:rsidDel="006C1BAD" w:rsidRDefault="006C1BAD">
      <w:pPr>
        <w:pStyle w:val="TOC2"/>
        <w:tabs>
          <w:tab w:val="right" w:pos="9010"/>
        </w:tabs>
        <w:rPr>
          <w:del w:id="185" w:author="Norman Packard" w:date="2018-12-02T23:02:00Z"/>
          <w:rFonts w:eastAsiaTheme="minorEastAsia" w:cstheme="minorBidi"/>
          <w:b w:val="0"/>
          <w:bCs w:val="0"/>
          <w:noProof/>
          <w:sz w:val="24"/>
          <w:szCs w:val="24"/>
          <w:lang w:val="en-US" w:eastAsia="ja-JP"/>
        </w:rPr>
      </w:pPr>
      <w:del w:id="186" w:author="Norman Packard" w:date="2018-12-02T23:02:00Z">
        <w:r w:rsidRPr="006C1BAD" w:rsidDel="006C1BAD">
          <w:rPr>
            <w:rStyle w:val="Hyperlink"/>
            <w:noProof/>
          </w:rPr>
          <w:delText>Example: selection = 13</w:delText>
        </w:r>
        <w:r w:rsidDel="006C1BAD">
          <w:rPr>
            <w:noProof/>
            <w:webHidden/>
          </w:rPr>
          <w:tab/>
          <w:delText>6</w:delText>
        </w:r>
      </w:del>
    </w:p>
    <w:p w14:paraId="669AE1D5" w14:textId="4DB925EE" w:rsidR="006C1BAD" w:rsidDel="006C1BAD" w:rsidRDefault="006C1BAD">
      <w:pPr>
        <w:pStyle w:val="TOC1"/>
        <w:tabs>
          <w:tab w:val="right" w:pos="9010"/>
        </w:tabs>
        <w:rPr>
          <w:del w:id="187" w:author="Norman Packard" w:date="2018-12-02T23:02:00Z"/>
          <w:rFonts w:asciiTheme="minorHAnsi" w:eastAsiaTheme="minorEastAsia" w:hAnsiTheme="minorHAnsi" w:cstheme="minorBidi"/>
          <w:b w:val="0"/>
          <w:bCs w:val="0"/>
          <w:caps w:val="0"/>
          <w:noProof/>
          <w:lang w:val="en-US" w:eastAsia="ja-JP"/>
        </w:rPr>
      </w:pPr>
      <w:del w:id="188" w:author="Norman Packard" w:date="2018-12-02T23:02:00Z">
        <w:r w:rsidRPr="006C1BAD" w:rsidDel="006C1BAD">
          <w:rPr>
            <w:rStyle w:val="Hyperlink"/>
            <w:noProof/>
            <w:lang w:val="en-US"/>
          </w:rPr>
          <w:delText>Genetically controlled 3d GoL</w:delText>
        </w:r>
        <w:r w:rsidDel="006C1BAD">
          <w:rPr>
            <w:noProof/>
            <w:webHidden/>
          </w:rPr>
          <w:tab/>
          <w:delText>6</w:delText>
        </w:r>
      </w:del>
    </w:p>
    <w:p w14:paraId="5ED6946D" w14:textId="10502B0E" w:rsidR="006C1BAD" w:rsidDel="006C1BAD" w:rsidRDefault="006C1BAD">
      <w:pPr>
        <w:pStyle w:val="TOC2"/>
        <w:tabs>
          <w:tab w:val="right" w:pos="9010"/>
        </w:tabs>
        <w:rPr>
          <w:del w:id="189" w:author="Norman Packard" w:date="2018-12-02T23:02:00Z"/>
          <w:rFonts w:eastAsiaTheme="minorEastAsia" w:cstheme="minorBidi"/>
          <w:b w:val="0"/>
          <w:bCs w:val="0"/>
          <w:noProof/>
          <w:sz w:val="24"/>
          <w:szCs w:val="24"/>
          <w:lang w:val="en-US" w:eastAsia="ja-JP"/>
        </w:rPr>
      </w:pPr>
      <w:del w:id="190" w:author="Norman Packard" w:date="2018-12-02T23:02:00Z">
        <w:r w:rsidRPr="006C1BAD" w:rsidDel="006C1BAD">
          <w:rPr>
            <w:rStyle w:val="Hyperlink"/>
            <w:noProof/>
          </w:rPr>
          <w:delText>Example: selection = 14</w:delText>
        </w:r>
        <w:r w:rsidDel="006C1BAD">
          <w:rPr>
            <w:noProof/>
            <w:webHidden/>
          </w:rPr>
          <w:tab/>
          <w:delText>7</w:delText>
        </w:r>
      </w:del>
    </w:p>
    <w:p w14:paraId="6908F096" w14:textId="34AAE518" w:rsidR="006C1BAD" w:rsidDel="006C1BAD" w:rsidRDefault="006C1BAD">
      <w:pPr>
        <w:pStyle w:val="TOC1"/>
        <w:tabs>
          <w:tab w:val="right" w:pos="9010"/>
        </w:tabs>
        <w:rPr>
          <w:del w:id="191" w:author="Norman Packard" w:date="2018-12-02T23:02:00Z"/>
          <w:rFonts w:asciiTheme="minorHAnsi" w:eastAsiaTheme="minorEastAsia" w:hAnsiTheme="minorHAnsi" w:cstheme="minorBidi"/>
          <w:b w:val="0"/>
          <w:bCs w:val="0"/>
          <w:caps w:val="0"/>
          <w:noProof/>
          <w:lang w:val="en-US" w:eastAsia="ja-JP"/>
        </w:rPr>
      </w:pPr>
      <w:del w:id="192" w:author="Norman Packard" w:date="2018-12-02T23:02:00Z">
        <w:r w:rsidRPr="006C1BAD" w:rsidDel="006C1BAD">
          <w:rPr>
            <w:rStyle w:val="Hyperlink"/>
            <w:noProof/>
            <w:lang w:val="en-US"/>
          </w:rPr>
          <w:delText>Discussion</w:delText>
        </w:r>
        <w:r w:rsidDel="006C1BAD">
          <w:rPr>
            <w:noProof/>
            <w:webHidden/>
          </w:rPr>
          <w:tab/>
          <w:delText>7</w:delText>
        </w:r>
      </w:del>
    </w:p>
    <w:p w14:paraId="1702A647" w14:textId="7747BAB6" w:rsidR="006C1BAD" w:rsidDel="006C1BAD" w:rsidRDefault="006C1BAD">
      <w:pPr>
        <w:pStyle w:val="TOC1"/>
        <w:tabs>
          <w:tab w:val="right" w:pos="9010"/>
        </w:tabs>
        <w:rPr>
          <w:del w:id="193" w:author="Norman Packard" w:date="2018-12-02T23:02:00Z"/>
          <w:rFonts w:asciiTheme="minorHAnsi" w:eastAsiaTheme="minorEastAsia" w:hAnsiTheme="minorHAnsi" w:cstheme="minorBidi"/>
          <w:b w:val="0"/>
          <w:bCs w:val="0"/>
          <w:caps w:val="0"/>
          <w:noProof/>
          <w:lang w:val="en-US" w:eastAsia="ja-JP"/>
        </w:rPr>
      </w:pPr>
      <w:del w:id="194" w:author="Norman Packard" w:date="2018-12-02T23:02:00Z">
        <w:r w:rsidRPr="006C1BAD" w:rsidDel="006C1BAD">
          <w:rPr>
            <w:rStyle w:val="Hyperlink"/>
            <w:noProof/>
          </w:rPr>
          <w:delText>Some text blocks</w:delText>
        </w:r>
        <w:r w:rsidDel="006C1BAD">
          <w:rPr>
            <w:noProof/>
            <w:webHidden/>
          </w:rPr>
          <w:tab/>
          <w:delText>7</w:delText>
        </w:r>
      </w:del>
    </w:p>
    <w:p w14:paraId="5BB1A7F7" w14:textId="55D4FE08" w:rsidR="006C1BAD" w:rsidDel="006C1BAD" w:rsidRDefault="006C1BAD">
      <w:pPr>
        <w:pStyle w:val="TOC2"/>
        <w:tabs>
          <w:tab w:val="right" w:pos="9010"/>
        </w:tabs>
        <w:rPr>
          <w:del w:id="195" w:author="Norman Packard" w:date="2018-12-02T23:02:00Z"/>
          <w:rFonts w:eastAsiaTheme="minorEastAsia" w:cstheme="minorBidi"/>
          <w:b w:val="0"/>
          <w:bCs w:val="0"/>
          <w:noProof/>
          <w:sz w:val="24"/>
          <w:szCs w:val="24"/>
          <w:lang w:val="en-US" w:eastAsia="ja-JP"/>
        </w:rPr>
      </w:pPr>
      <w:del w:id="196" w:author="Norman Packard" w:date="2018-12-02T23:02:00Z">
        <w:r w:rsidRPr="006C1BAD" w:rsidDel="006C1BAD">
          <w:rPr>
            <w:rStyle w:val="Hyperlink"/>
            <w:noProof/>
          </w:rPr>
          <w:delText xml:space="preserve">Direct encoding of local CA rule by genes </w:delText>
        </w:r>
        <w:r w:rsidDel="006C1BAD">
          <w:rPr>
            <w:noProof/>
            <w:webHidden/>
          </w:rPr>
          <w:tab/>
          <w:delText>7</w:delText>
        </w:r>
      </w:del>
    </w:p>
    <w:p w14:paraId="49859515" w14:textId="2E760CFB" w:rsidR="006C1BAD" w:rsidDel="006C1BAD" w:rsidRDefault="006C1BAD">
      <w:pPr>
        <w:pStyle w:val="TOC2"/>
        <w:tabs>
          <w:tab w:val="right" w:pos="9010"/>
        </w:tabs>
        <w:rPr>
          <w:del w:id="197" w:author="Norman Packard" w:date="2018-12-02T23:02:00Z"/>
          <w:rFonts w:eastAsiaTheme="minorEastAsia" w:cstheme="minorBidi"/>
          <w:b w:val="0"/>
          <w:bCs w:val="0"/>
          <w:noProof/>
          <w:sz w:val="24"/>
          <w:szCs w:val="24"/>
          <w:lang w:val="en-US" w:eastAsia="ja-JP"/>
        </w:rPr>
      </w:pPr>
      <w:del w:id="198" w:author="Norman Packard" w:date="2018-12-02T23:02:00Z">
        <w:r w:rsidRPr="006C1BAD" w:rsidDel="006C1BAD">
          <w:rPr>
            <w:rStyle w:val="Hyperlink"/>
            <w:noProof/>
          </w:rPr>
          <w:delText xml:space="preserve">Movement vs copying </w:delText>
        </w:r>
        <w:r w:rsidDel="006C1BAD">
          <w:rPr>
            <w:noProof/>
            <w:webHidden/>
          </w:rPr>
          <w:tab/>
          <w:delText>9</w:delText>
        </w:r>
      </w:del>
    </w:p>
    <w:p w14:paraId="24B5251E" w14:textId="3506C2B5" w:rsidR="006C1BAD" w:rsidDel="006C1BAD" w:rsidRDefault="006C1BAD">
      <w:pPr>
        <w:pStyle w:val="TOC2"/>
        <w:tabs>
          <w:tab w:val="right" w:pos="9010"/>
        </w:tabs>
        <w:rPr>
          <w:del w:id="199" w:author="Norman Packard" w:date="2018-12-02T23:02:00Z"/>
          <w:rFonts w:eastAsiaTheme="minorEastAsia" w:cstheme="minorBidi"/>
          <w:b w:val="0"/>
          <w:bCs w:val="0"/>
          <w:noProof/>
          <w:sz w:val="24"/>
          <w:szCs w:val="24"/>
          <w:lang w:val="en-US" w:eastAsia="ja-JP"/>
        </w:rPr>
      </w:pPr>
      <w:del w:id="200" w:author="Norman Packard" w:date="2018-12-02T23:02:00Z">
        <w:r w:rsidRPr="006C1BAD" w:rsidDel="006C1BAD">
          <w:rPr>
            <w:rStyle w:val="Hyperlink"/>
            <w:noProof/>
          </w:rPr>
          <w:delText>3D GoL Extension</w:delText>
        </w:r>
        <w:r w:rsidDel="006C1BAD">
          <w:rPr>
            <w:noProof/>
            <w:webHidden/>
          </w:rPr>
          <w:tab/>
          <w:delText>10</w:delText>
        </w:r>
      </w:del>
    </w:p>
    <w:p w14:paraId="614B22C8" w14:textId="7FFA0FD0" w:rsidR="008E067C" w:rsidDel="006C1BAD" w:rsidRDefault="008E067C">
      <w:pPr>
        <w:pStyle w:val="TOC1"/>
        <w:tabs>
          <w:tab w:val="right" w:pos="9010"/>
        </w:tabs>
        <w:rPr>
          <w:del w:id="201" w:author="Norman Packard" w:date="2018-12-02T23:01:00Z"/>
          <w:rFonts w:asciiTheme="minorHAnsi" w:eastAsiaTheme="minorEastAsia" w:hAnsiTheme="minorHAnsi" w:cstheme="minorBidi"/>
          <w:b w:val="0"/>
          <w:bCs w:val="0"/>
          <w:caps w:val="0"/>
          <w:noProof/>
          <w:lang w:val="en-US" w:eastAsia="ja-JP"/>
        </w:rPr>
      </w:pPr>
      <w:del w:id="202" w:author="Norman Packard" w:date="2018-12-02T23:01:00Z">
        <w:r w:rsidRPr="006C1BAD" w:rsidDel="006C1BAD">
          <w:rPr>
            <w:rStyle w:val="Hyperlink"/>
            <w:noProof/>
          </w:rPr>
          <w:delText>Introduction</w:delText>
        </w:r>
        <w:r w:rsidDel="006C1BAD">
          <w:rPr>
            <w:noProof/>
            <w:webHidden/>
          </w:rPr>
          <w:tab/>
          <w:delText>2</w:delText>
        </w:r>
      </w:del>
    </w:p>
    <w:p w14:paraId="1A8242AD" w14:textId="54307B60" w:rsidR="008E067C" w:rsidDel="006C1BAD" w:rsidRDefault="008E067C">
      <w:pPr>
        <w:pStyle w:val="TOC1"/>
        <w:tabs>
          <w:tab w:val="right" w:pos="9010"/>
        </w:tabs>
        <w:rPr>
          <w:del w:id="203" w:author="Norman Packard" w:date="2018-12-02T23:01:00Z"/>
          <w:rFonts w:asciiTheme="minorHAnsi" w:eastAsiaTheme="minorEastAsia" w:hAnsiTheme="minorHAnsi" w:cstheme="minorBidi"/>
          <w:b w:val="0"/>
          <w:bCs w:val="0"/>
          <w:caps w:val="0"/>
          <w:noProof/>
          <w:lang w:val="en-US" w:eastAsia="ja-JP"/>
        </w:rPr>
      </w:pPr>
      <w:del w:id="204" w:author="Norman Packard" w:date="2018-12-02T23:01:00Z">
        <w:r w:rsidRPr="006C1BAD" w:rsidDel="006C1BAD">
          <w:rPr>
            <w:rStyle w:val="Hyperlink"/>
            <w:noProof/>
          </w:rPr>
          <w:delText>Genome propagation</w:delText>
        </w:r>
        <w:r w:rsidDel="006C1BAD">
          <w:rPr>
            <w:noProof/>
            <w:webHidden/>
          </w:rPr>
          <w:tab/>
          <w:delText>2</w:delText>
        </w:r>
      </w:del>
    </w:p>
    <w:p w14:paraId="1244AF88" w14:textId="73D1DA8A" w:rsidR="008E067C" w:rsidDel="006C1BAD" w:rsidRDefault="008E067C">
      <w:pPr>
        <w:pStyle w:val="TOC2"/>
        <w:tabs>
          <w:tab w:val="right" w:pos="9010"/>
        </w:tabs>
        <w:rPr>
          <w:del w:id="205" w:author="Norman Packard" w:date="2018-12-02T23:01:00Z"/>
          <w:rFonts w:eastAsiaTheme="minorEastAsia" w:cstheme="minorBidi"/>
          <w:b w:val="0"/>
          <w:bCs w:val="0"/>
          <w:noProof/>
          <w:sz w:val="24"/>
          <w:szCs w:val="24"/>
          <w:lang w:val="en-US" w:eastAsia="ja-JP"/>
        </w:rPr>
      </w:pPr>
      <w:del w:id="206" w:author="Norman Packard" w:date="2018-12-02T23:01:00Z">
        <w:r w:rsidRPr="006C1BAD" w:rsidDel="006C1BAD">
          <w:rPr>
            <w:rStyle w:val="Hyperlink"/>
            <w:noProof/>
          </w:rPr>
          <w:delText xml:space="preserve">Movement vs copying </w:delText>
        </w:r>
        <w:r w:rsidDel="006C1BAD">
          <w:rPr>
            <w:noProof/>
            <w:webHidden/>
          </w:rPr>
          <w:tab/>
          <w:delText>2</w:delText>
        </w:r>
      </w:del>
    </w:p>
    <w:p w14:paraId="700EAF39" w14:textId="12B6F05B" w:rsidR="008E067C" w:rsidDel="006C1BAD" w:rsidRDefault="008E067C">
      <w:pPr>
        <w:pStyle w:val="TOC1"/>
        <w:tabs>
          <w:tab w:val="right" w:pos="9010"/>
        </w:tabs>
        <w:rPr>
          <w:del w:id="207" w:author="Norman Packard" w:date="2018-12-02T23:01:00Z"/>
          <w:rFonts w:asciiTheme="minorHAnsi" w:eastAsiaTheme="minorEastAsia" w:hAnsiTheme="minorHAnsi" w:cstheme="minorBidi"/>
          <w:b w:val="0"/>
          <w:bCs w:val="0"/>
          <w:caps w:val="0"/>
          <w:noProof/>
          <w:lang w:val="en-US" w:eastAsia="ja-JP"/>
        </w:rPr>
      </w:pPr>
      <w:del w:id="208" w:author="Norman Packard" w:date="2018-12-02T23:01:00Z">
        <w:r w:rsidRPr="006C1BAD" w:rsidDel="006C1BAD">
          <w:rPr>
            <w:rStyle w:val="Hyperlink"/>
            <w:noProof/>
          </w:rPr>
          <w:delText>GoL local rule modifications</w:delText>
        </w:r>
        <w:r w:rsidDel="006C1BAD">
          <w:rPr>
            <w:noProof/>
            <w:webHidden/>
          </w:rPr>
          <w:tab/>
          <w:delText>3</w:delText>
        </w:r>
      </w:del>
    </w:p>
    <w:p w14:paraId="7E650E19" w14:textId="36C12B31" w:rsidR="008E067C" w:rsidDel="006C1BAD" w:rsidRDefault="008E067C">
      <w:pPr>
        <w:pStyle w:val="TOC2"/>
        <w:tabs>
          <w:tab w:val="right" w:pos="9010"/>
        </w:tabs>
        <w:rPr>
          <w:del w:id="209" w:author="Norman Packard" w:date="2018-12-02T23:01:00Z"/>
          <w:rFonts w:eastAsiaTheme="minorEastAsia" w:cstheme="minorBidi"/>
          <w:b w:val="0"/>
          <w:bCs w:val="0"/>
          <w:noProof/>
          <w:sz w:val="24"/>
          <w:szCs w:val="24"/>
          <w:lang w:val="en-US" w:eastAsia="ja-JP"/>
        </w:rPr>
      </w:pPr>
      <w:del w:id="210" w:author="Norman Packard" w:date="2018-12-02T23:01:00Z">
        <w:r w:rsidRPr="006C1BAD" w:rsidDel="006C1BAD">
          <w:rPr>
            <w:rStyle w:val="Hyperlink"/>
            <w:noProof/>
          </w:rPr>
          <w:delText>Indirect local rule modifications</w:delText>
        </w:r>
        <w:r w:rsidDel="006C1BAD">
          <w:rPr>
            <w:noProof/>
            <w:webHidden/>
          </w:rPr>
          <w:tab/>
          <w:delText>3</w:delText>
        </w:r>
      </w:del>
    </w:p>
    <w:p w14:paraId="05DAC09C" w14:textId="45204932" w:rsidR="008E067C" w:rsidDel="006C1BAD" w:rsidRDefault="008E067C">
      <w:pPr>
        <w:pStyle w:val="TOC2"/>
        <w:tabs>
          <w:tab w:val="right" w:pos="9010"/>
        </w:tabs>
        <w:rPr>
          <w:del w:id="211" w:author="Norman Packard" w:date="2018-12-02T23:01:00Z"/>
          <w:rFonts w:eastAsiaTheme="minorEastAsia" w:cstheme="minorBidi"/>
          <w:b w:val="0"/>
          <w:bCs w:val="0"/>
          <w:noProof/>
          <w:sz w:val="24"/>
          <w:szCs w:val="24"/>
          <w:lang w:val="en-US" w:eastAsia="ja-JP"/>
        </w:rPr>
      </w:pPr>
      <w:del w:id="212" w:author="Norman Packard" w:date="2018-12-02T23:01:00Z">
        <w:r w:rsidRPr="006C1BAD" w:rsidDel="006C1BAD">
          <w:rPr>
            <w:rStyle w:val="Hyperlink"/>
            <w:noProof/>
          </w:rPr>
          <w:delText xml:space="preserve">Direct encoding of local CA rule by genes </w:delText>
        </w:r>
        <w:r w:rsidDel="006C1BAD">
          <w:rPr>
            <w:noProof/>
            <w:webHidden/>
          </w:rPr>
          <w:tab/>
          <w:delText>3</w:delText>
        </w:r>
      </w:del>
    </w:p>
    <w:p w14:paraId="341BC6F6" w14:textId="737BFD20" w:rsidR="008E067C" w:rsidDel="006C1BAD" w:rsidRDefault="008E067C">
      <w:pPr>
        <w:pStyle w:val="TOC1"/>
        <w:tabs>
          <w:tab w:val="right" w:pos="9010"/>
        </w:tabs>
        <w:rPr>
          <w:del w:id="213" w:author="Norman Packard" w:date="2018-12-02T23:01:00Z"/>
          <w:rFonts w:asciiTheme="minorHAnsi" w:eastAsiaTheme="minorEastAsia" w:hAnsiTheme="minorHAnsi" w:cstheme="minorBidi"/>
          <w:b w:val="0"/>
          <w:bCs w:val="0"/>
          <w:caps w:val="0"/>
          <w:noProof/>
          <w:lang w:val="en-US" w:eastAsia="ja-JP"/>
        </w:rPr>
      </w:pPr>
      <w:del w:id="214" w:author="Norman Packard" w:date="2018-12-02T23:01:00Z">
        <w:r w:rsidRPr="006C1BAD" w:rsidDel="006C1BAD">
          <w:rPr>
            <w:rStyle w:val="Hyperlink"/>
            <w:noProof/>
          </w:rPr>
          <w:delText>Some text blocks</w:delText>
        </w:r>
        <w:r w:rsidDel="006C1BAD">
          <w:rPr>
            <w:noProof/>
            <w:webHidden/>
          </w:rPr>
          <w:tab/>
          <w:delText>5</w:delText>
        </w:r>
      </w:del>
    </w:p>
    <w:p w14:paraId="28AC9E3D" w14:textId="50C8E24F" w:rsidR="008E067C" w:rsidDel="006C1BAD" w:rsidRDefault="008E067C">
      <w:pPr>
        <w:pStyle w:val="TOC2"/>
        <w:tabs>
          <w:tab w:val="right" w:pos="9010"/>
        </w:tabs>
        <w:rPr>
          <w:del w:id="215" w:author="Norman Packard" w:date="2018-12-02T23:01:00Z"/>
          <w:rFonts w:eastAsiaTheme="minorEastAsia" w:cstheme="minorBidi"/>
          <w:b w:val="0"/>
          <w:bCs w:val="0"/>
          <w:noProof/>
          <w:sz w:val="24"/>
          <w:szCs w:val="24"/>
          <w:lang w:val="en-US" w:eastAsia="ja-JP"/>
        </w:rPr>
      </w:pPr>
      <w:del w:id="216" w:author="Norman Packard" w:date="2018-12-02T23:01:00Z">
        <w:r w:rsidRPr="006C1BAD" w:rsidDel="006C1BAD">
          <w:rPr>
            <w:rStyle w:val="Hyperlink"/>
            <w:noProof/>
          </w:rPr>
          <w:delText xml:space="preserve">Direct encoding of local CA rule by genes </w:delText>
        </w:r>
        <w:r w:rsidDel="006C1BAD">
          <w:rPr>
            <w:noProof/>
            <w:webHidden/>
          </w:rPr>
          <w:tab/>
          <w:delText>5</w:delText>
        </w:r>
      </w:del>
    </w:p>
    <w:p w14:paraId="013F5FF5" w14:textId="20AE3529" w:rsidR="008E067C" w:rsidDel="006C1BAD" w:rsidRDefault="008E067C">
      <w:pPr>
        <w:pStyle w:val="TOC2"/>
        <w:tabs>
          <w:tab w:val="right" w:pos="9010"/>
        </w:tabs>
        <w:rPr>
          <w:del w:id="217" w:author="Norman Packard" w:date="2018-12-02T23:01:00Z"/>
          <w:rFonts w:eastAsiaTheme="minorEastAsia" w:cstheme="minorBidi"/>
          <w:b w:val="0"/>
          <w:bCs w:val="0"/>
          <w:noProof/>
          <w:sz w:val="24"/>
          <w:szCs w:val="24"/>
          <w:lang w:val="en-US" w:eastAsia="ja-JP"/>
        </w:rPr>
      </w:pPr>
      <w:del w:id="218" w:author="Norman Packard" w:date="2018-12-02T23:01:00Z">
        <w:r w:rsidRPr="006C1BAD" w:rsidDel="006C1BAD">
          <w:rPr>
            <w:rStyle w:val="Hyperlink"/>
            <w:noProof/>
          </w:rPr>
          <w:delText xml:space="preserve">Movement vs copying </w:delText>
        </w:r>
        <w:r w:rsidDel="006C1BAD">
          <w:rPr>
            <w:noProof/>
            <w:webHidden/>
          </w:rPr>
          <w:tab/>
          <w:delText>8</w:delText>
        </w:r>
      </w:del>
    </w:p>
    <w:p w14:paraId="7750ECA7" w14:textId="6C23B65C" w:rsidR="008E067C" w:rsidDel="006C1BAD" w:rsidRDefault="008E067C">
      <w:pPr>
        <w:pStyle w:val="TOC2"/>
        <w:tabs>
          <w:tab w:val="right" w:pos="9010"/>
        </w:tabs>
        <w:rPr>
          <w:del w:id="219" w:author="Norman Packard" w:date="2018-12-02T23:01:00Z"/>
          <w:rFonts w:eastAsiaTheme="minorEastAsia" w:cstheme="minorBidi"/>
          <w:b w:val="0"/>
          <w:bCs w:val="0"/>
          <w:noProof/>
          <w:sz w:val="24"/>
          <w:szCs w:val="24"/>
          <w:lang w:val="en-US" w:eastAsia="ja-JP"/>
        </w:rPr>
      </w:pPr>
      <w:del w:id="220" w:author="Norman Packard" w:date="2018-12-02T23:01:00Z">
        <w:r w:rsidRPr="006C1BAD" w:rsidDel="006C1BAD">
          <w:rPr>
            <w:rStyle w:val="Hyperlink"/>
            <w:noProof/>
          </w:rPr>
          <w:delText>3D GoL Extension</w:delText>
        </w:r>
        <w:r w:rsidDel="006C1BAD">
          <w:rPr>
            <w:noProof/>
            <w:webHidden/>
          </w:rPr>
          <w:tab/>
          <w:delText>8</w:delText>
        </w:r>
      </w:del>
    </w:p>
    <w:p w14:paraId="11AE5113" w14:textId="24CB56CD" w:rsidR="003A09F5" w:rsidRDefault="008E067C" w:rsidP="004D46C2">
      <w:pPr>
        <w:jc w:val="both"/>
      </w:pPr>
      <w:r>
        <w:fldChar w:fldCharType="end"/>
      </w:r>
    </w:p>
    <w:p w14:paraId="290500F9" w14:textId="4600FFDB" w:rsidR="003A09F5" w:rsidRDefault="00084C86" w:rsidP="004D46C2">
      <w:pPr>
        <w:pStyle w:val="Heading1"/>
        <w:jc w:val="both"/>
      </w:pPr>
      <w:bookmarkStart w:id="221" w:name="_Toc532038506"/>
      <w:r>
        <w:t>Introduction</w:t>
      </w:r>
      <w:bookmarkEnd w:id="221"/>
      <w:r w:rsidR="003A09F5">
        <w:t xml:space="preserve"> </w:t>
      </w:r>
    </w:p>
    <w:p w14:paraId="482B160F" w14:textId="77777777" w:rsidR="00E720BF" w:rsidRDefault="00E720BF" w:rsidP="004D46C2">
      <w:pPr>
        <w:pStyle w:val="BodyText"/>
        <w:jc w:val="both"/>
        <w:rPr>
          <w:ins w:id="222" w:author="Norman Packard" w:date="2018-12-08T14:37:00Z"/>
        </w:rPr>
      </w:pPr>
    </w:p>
    <w:p w14:paraId="11D7B27D" w14:textId="14BF6116" w:rsidR="00E720BF" w:rsidRDefault="00E720BF" w:rsidP="004D46C2">
      <w:pPr>
        <w:pStyle w:val="BodyText"/>
        <w:jc w:val="both"/>
        <w:rPr>
          <w:ins w:id="223" w:author="Norman Packard" w:date="2018-12-08T14:38:00Z"/>
        </w:rPr>
      </w:pPr>
      <w:proofErr w:type="spellStart"/>
      <w:ins w:id="224" w:author="Norman Packard" w:date="2018-12-08T14:37:00Z">
        <w:r>
          <w:t>GoL</w:t>
        </w:r>
        <w:proofErr w:type="spellEnd"/>
        <w:r>
          <w:t xml:space="preserve"> supports computa</w:t>
        </w:r>
        <w:r w:rsidR="000771AC">
          <w:t>tion but not ro</w:t>
        </w:r>
      </w:ins>
      <w:ins w:id="225" w:author="Norman Packard" w:date="2018-12-08T14:38:00Z">
        <w:r w:rsidR="000771AC">
          <w:t>b</w:t>
        </w:r>
      </w:ins>
      <w:ins w:id="226" w:author="Norman Packard" w:date="2018-12-08T14:37:00Z">
        <w:r w:rsidR="000771AC">
          <w:t>ust</w:t>
        </w:r>
      </w:ins>
    </w:p>
    <w:p w14:paraId="0CFC4790" w14:textId="1F885C5D" w:rsidR="000771AC" w:rsidRPr="000771AC" w:rsidRDefault="00C20CF8" w:rsidP="004D46C2">
      <w:pPr>
        <w:pStyle w:val="BodyText"/>
        <w:jc w:val="both"/>
        <w:rPr>
          <w:ins w:id="227" w:author="Norman Packard" w:date="2018-12-08T14:37:00Z"/>
        </w:rPr>
      </w:pPr>
      <w:ins w:id="228" w:author="Norman Packard" w:date="2018-12-08T23:40:00Z">
        <w:r>
          <w:t>In Golly’s compact notation for life-like 2d cellular automaton rules</w:t>
        </w:r>
        <w:proofErr w:type="gramStart"/>
        <w:r>
          <w:t>,</w:t>
        </w:r>
      </w:ins>
      <w:ins w:id="229" w:author="Norman Packard" w:date="2018-12-08T23:41:00Z">
        <w:r>
          <w:t xml:space="preserve"> ,</w:t>
        </w:r>
        <w:proofErr w:type="gramEnd"/>
        <w:r>
          <w:t xml:space="preserve"> and can be denoted by the code S23/B3</w:t>
        </w:r>
      </w:ins>
    </w:p>
    <w:p w14:paraId="2805D46F" w14:textId="75CDD34E" w:rsidR="00C20CF8" w:rsidRDefault="00084C86" w:rsidP="004D46C2">
      <w:pPr>
        <w:pStyle w:val="BodyText"/>
        <w:jc w:val="both"/>
        <w:rPr>
          <w:ins w:id="230" w:author="Norman Packard" w:date="2018-12-08T23:44:00Z"/>
        </w:rPr>
      </w:pPr>
      <w:r>
        <w:t xml:space="preserve">Conway’s Game of Life </w:t>
      </w:r>
      <w:r w:rsidR="00AE25C6">
        <w:t>(</w:t>
      </w:r>
      <w:proofErr w:type="spellStart"/>
      <w:r w:rsidR="00AE25C6">
        <w:t>GoL</w:t>
      </w:r>
      <w:proofErr w:type="spellEnd"/>
      <w:r w:rsidR="00AE25C6">
        <w:t xml:space="preserve">) </w:t>
      </w:r>
      <w:r w:rsidR="00AE6CA7">
        <w:t>[</w:t>
      </w:r>
      <w:commentRangeStart w:id="231"/>
      <w:r w:rsidR="00AE6CA7">
        <w:t>Ref 1,2,3</w:t>
      </w:r>
      <w:commentRangeEnd w:id="231"/>
      <w:r w:rsidR="00080B92">
        <w:rPr>
          <w:rStyle w:val="CommentReference"/>
        </w:rPr>
        <w:commentReference w:id="231"/>
      </w:r>
      <w:r w:rsidR="00AE6CA7">
        <w:t xml:space="preserve">] </w:t>
      </w:r>
      <w:r>
        <w:t xml:space="preserve">is a deterministic dynamical system that takes </w:t>
      </w:r>
      <w:r w:rsidR="004D46C2">
        <w:t>two dimensional</w:t>
      </w:r>
      <w:r>
        <w:t xml:space="preserve"> spatial patterns of </w:t>
      </w:r>
      <w:r w:rsidR="004D46C2">
        <w:t>binary states (</w:t>
      </w:r>
      <w:r>
        <w:t xml:space="preserve">‘live’ </w:t>
      </w:r>
      <w:r w:rsidR="004D46C2">
        <w:t xml:space="preserve">or </w:t>
      </w:r>
      <w:r w:rsidR="00AE25C6">
        <w:t>‘</w:t>
      </w:r>
      <w:r>
        <w:t>dead</w:t>
      </w:r>
      <w:r w:rsidR="004D46C2">
        <w:t>/empty</w:t>
      </w:r>
      <w:r w:rsidR="00AE25C6">
        <w:t>’</w:t>
      </w:r>
      <w:r>
        <w:t>)</w:t>
      </w:r>
      <w:r w:rsidR="00AE25C6">
        <w:t xml:space="preserve"> to new patterns as time progresses</w:t>
      </w:r>
      <w:r w:rsidR="004D46C2">
        <w:t xml:space="preserve"> discretely</w:t>
      </w:r>
      <w:r w:rsidR="00AE25C6">
        <w:t xml:space="preserve">, through the action of a local rule; </w:t>
      </w:r>
      <w:r w:rsidR="004D46C2">
        <w:t>E</w:t>
      </w:r>
      <w:r w:rsidR="00AE25C6">
        <w:t xml:space="preserve">ach site’s state at </w:t>
      </w:r>
      <w:r w:rsidR="00983C56">
        <w:t xml:space="preserve">time </w:t>
      </w:r>
      <w:r w:rsidR="00AE25C6">
        <w:rPr>
          <w:i/>
        </w:rPr>
        <w:t>t+1</w:t>
      </w:r>
      <w:r w:rsidR="00AE25C6">
        <w:t xml:space="preserve"> is dependent on its state and the state</w:t>
      </w:r>
      <w:r w:rsidR="00983C56">
        <w:t>s</w:t>
      </w:r>
      <w:r w:rsidR="00AE25C6">
        <w:t xml:space="preserve"> of its nearest neighbo</w:t>
      </w:r>
      <w:r w:rsidR="004D46C2">
        <w:t>u</w:t>
      </w:r>
      <w:r w:rsidR="00AE25C6">
        <w:t xml:space="preserve">rs at </w:t>
      </w:r>
      <w:r w:rsidR="00983C56">
        <w:t xml:space="preserve">time </w:t>
      </w:r>
      <w:r w:rsidR="00AE25C6">
        <w:rPr>
          <w:i/>
        </w:rPr>
        <w:t>t</w:t>
      </w:r>
      <w:r w:rsidR="00AE25C6">
        <w:t xml:space="preserve">.  </w:t>
      </w:r>
      <w:del w:id="232" w:author="Norman Packard" w:date="2018-12-08T23:40:00Z">
        <w:r w:rsidR="00E152AA" w:rsidDel="00C20CF8">
          <w:delText xml:space="preserve">In Golly’s compact notation for life-like 2d cellular automaton rules, </w:delText>
        </w:r>
      </w:del>
      <w:r w:rsidR="009E0E89">
        <w:t>T</w:t>
      </w:r>
      <w:r w:rsidR="00E152AA">
        <w:t xml:space="preserve">he game of life is </w:t>
      </w:r>
      <w:r w:rsidR="009E0E89">
        <w:t xml:space="preserve">a </w:t>
      </w:r>
      <w:del w:id="233" w:author="Norman Packard" w:date="2018-12-02T22:07:00Z">
        <w:r w:rsidR="009E0E89" w:rsidDel="00F539B7">
          <w:delText>totalistic</w:delText>
        </w:r>
      </w:del>
      <w:ins w:id="234" w:author="Norman Packard" w:date="2018-12-02T22:07:00Z">
        <w:r w:rsidR="00F539B7">
          <w:t>semi-</w:t>
        </w:r>
        <w:proofErr w:type="spellStart"/>
        <w:r w:rsidR="00F539B7">
          <w:t>totalistic</w:t>
        </w:r>
      </w:ins>
      <w:proofErr w:type="spellEnd"/>
      <w:r w:rsidR="009E0E89">
        <w:t xml:space="preserve"> cellular automaton (CA) rule, </w:t>
      </w:r>
      <w:ins w:id="235" w:author="Norman Packard" w:date="2018-12-08T23:40:00Z">
        <w:r w:rsidR="00C20CF8">
          <w:t xml:space="preserve">meaning that it </w:t>
        </w:r>
      </w:ins>
      <w:r w:rsidR="009E0E89">
        <w:t>depend</w:t>
      </w:r>
      <w:ins w:id="236" w:author="Norman Packard" w:date="2018-12-08T23:40:00Z">
        <w:r w:rsidR="00C20CF8">
          <w:t>s</w:t>
        </w:r>
      </w:ins>
      <w:del w:id="237" w:author="Norman Packard" w:date="2018-12-08T23:40:00Z">
        <w:r w:rsidR="009E0E89" w:rsidDel="00C20CF8">
          <w:delText>ing</w:delText>
        </w:r>
      </w:del>
      <w:r w:rsidR="009E0E89">
        <w:t xml:space="preserve"> only on the sum of the neighbour states rather than their detailed </w:t>
      </w:r>
      <w:commentRangeStart w:id="238"/>
      <w:r w:rsidR="009E0E89">
        <w:t>configuration</w:t>
      </w:r>
      <w:commentRangeEnd w:id="238"/>
      <w:r w:rsidR="00C20CF8">
        <w:rPr>
          <w:rStyle w:val="CommentReference"/>
        </w:rPr>
        <w:commentReference w:id="238"/>
      </w:r>
      <w:ins w:id="239" w:author="Norman Packard" w:date="2018-12-08T23:40:00Z">
        <w:r w:rsidR="00C20CF8">
          <w:t xml:space="preserve">.  </w:t>
        </w:r>
      </w:ins>
      <w:del w:id="240" w:author="Norman Packard" w:date="2018-12-08T23:41:00Z">
        <w:r w:rsidR="009E0E89" w:rsidDel="00C20CF8">
          <w:delText xml:space="preserve">, and can be </w:delText>
        </w:r>
        <w:r w:rsidR="00E152AA" w:rsidDel="00C20CF8">
          <w:delText xml:space="preserve">denoted by the code S23/B3, meaning that a </w:delText>
        </w:r>
      </w:del>
      <w:ins w:id="241" w:author="Norman Packard" w:date="2018-12-08T23:41:00Z">
        <w:r w:rsidR="00C20CF8">
          <w:t xml:space="preserve">A </w:t>
        </w:r>
      </w:ins>
      <w:r w:rsidR="00E152AA">
        <w:t xml:space="preserve">live cell </w:t>
      </w:r>
      <w:r w:rsidR="00E152AA" w:rsidRPr="009E0E89">
        <w:rPr>
          <w:rFonts w:cs="Times New Roman (Body CS)"/>
          <w:u w:val="single"/>
        </w:rPr>
        <w:t>s</w:t>
      </w:r>
      <w:r w:rsidR="00E152AA">
        <w:t>urvives (</w:t>
      </w:r>
      <w:r w:rsidR="004D46C2">
        <w:t>a “1”</w:t>
      </w:r>
      <w:r w:rsidR="00E152AA">
        <w:t xml:space="preserve"> at a site </w:t>
      </w:r>
      <w:r w:rsidR="004D46C2">
        <w:t xml:space="preserve">at time </w:t>
      </w:r>
      <w:r w:rsidR="004D46C2">
        <w:rPr>
          <w:i/>
        </w:rPr>
        <w:t>t</w:t>
      </w:r>
      <w:r w:rsidR="004D46C2">
        <w:t xml:space="preserve"> persists</w:t>
      </w:r>
      <w:r w:rsidR="00E152AA">
        <w:t xml:space="preserve"> </w:t>
      </w:r>
      <w:r w:rsidR="004D46C2">
        <w:t>to</w:t>
      </w:r>
      <w:r w:rsidR="00E152AA">
        <w:t xml:space="preserve"> time </w:t>
      </w:r>
      <w:r w:rsidR="00E152AA">
        <w:rPr>
          <w:i/>
        </w:rPr>
        <w:t>t+1</w:t>
      </w:r>
      <w:r w:rsidR="00E152AA">
        <w:t>) if there are either 2 or 3 neighbo</w:t>
      </w:r>
      <w:r w:rsidR="004D46C2">
        <w:t>u</w:t>
      </w:r>
      <w:r w:rsidR="00E152AA">
        <w:t>rs alive in the 8 cells surrounding the site</w:t>
      </w:r>
      <w:r w:rsidR="009A053B">
        <w:t xml:space="preserve"> </w:t>
      </w:r>
      <w:r w:rsidR="009E0E89">
        <w:t>(</w:t>
      </w:r>
      <w:r w:rsidR="009A053B">
        <w:t>otherwise d</w:t>
      </w:r>
      <w:r w:rsidR="009E0E89">
        <w:t>ying</w:t>
      </w:r>
      <w:r w:rsidR="009A053B">
        <w:t xml:space="preserve"> to </w:t>
      </w:r>
      <w:r w:rsidR="004D46C2">
        <w:t>“0”</w:t>
      </w:r>
      <w:r w:rsidR="009A053B">
        <w:t xml:space="preserve"> at time </w:t>
      </w:r>
      <w:r w:rsidR="009A053B">
        <w:rPr>
          <w:i/>
        </w:rPr>
        <w:t>t+1</w:t>
      </w:r>
      <w:r w:rsidR="009A053B">
        <w:t>)</w:t>
      </w:r>
      <w:r w:rsidR="00E152AA">
        <w:t xml:space="preserve">, and an </w:t>
      </w:r>
      <w:proofErr w:type="gramStart"/>
      <w:r w:rsidR="00E152AA">
        <w:t xml:space="preserve">empty </w:t>
      </w:r>
      <w:r w:rsidR="004D46C2">
        <w:t xml:space="preserve"> “</w:t>
      </w:r>
      <w:proofErr w:type="gramEnd"/>
      <w:r w:rsidR="004D46C2">
        <w:t xml:space="preserve">0” state </w:t>
      </w:r>
      <w:r w:rsidR="00E152AA">
        <w:t xml:space="preserve">cell undergoes </w:t>
      </w:r>
      <w:r w:rsidR="00E152AA" w:rsidRPr="009E0E89">
        <w:rPr>
          <w:rFonts w:cs="Times New Roman (Body CS)"/>
          <w:u w:val="single"/>
        </w:rPr>
        <w:t>b</w:t>
      </w:r>
      <w:r w:rsidR="00E152AA">
        <w:t xml:space="preserve">irth </w:t>
      </w:r>
      <w:r w:rsidR="004D46C2">
        <w:t>(transitions to “1”</w:t>
      </w:r>
      <w:r w:rsidR="00E152AA">
        <w:t xml:space="preserve">) </w:t>
      </w:r>
      <w:r w:rsidR="009E0E89">
        <w:t xml:space="preserve">only </w:t>
      </w:r>
      <w:r w:rsidR="00E152AA">
        <w:t>if there are exa</w:t>
      </w:r>
      <w:r w:rsidR="009A053B">
        <w:t>ctly 3 neighbo</w:t>
      </w:r>
      <w:r w:rsidR="004D46C2">
        <w:t>u</w:t>
      </w:r>
      <w:r w:rsidR="009A053B">
        <w:t>rs alive.</w:t>
      </w:r>
      <w:r w:rsidR="004D46C2">
        <w:t xml:space="preserve"> </w:t>
      </w:r>
    </w:p>
    <w:p w14:paraId="1AFA97D8" w14:textId="0E87C3FE" w:rsidR="00F20B15" w:rsidRDefault="00C20CF8" w:rsidP="004D46C2">
      <w:pPr>
        <w:pStyle w:val="BodyText"/>
        <w:jc w:val="both"/>
        <w:rPr>
          <w:ins w:id="242" w:author="Norman Packard" w:date="2018-12-08T23:53:00Z"/>
        </w:rPr>
      </w:pPr>
      <w:ins w:id="243" w:author="Norman Packard" w:date="2018-12-08T23:44:00Z">
        <w:r>
          <w:t xml:space="preserve">Conway’s Game of Life has become a </w:t>
        </w:r>
      </w:ins>
      <w:ins w:id="244" w:author="Norman Packard" w:date="2018-12-08T23:45:00Z">
        <w:r>
          <w:t xml:space="preserve">canonical example of a complex system, with simple local rules that produce complex dynamics.  </w:t>
        </w:r>
      </w:ins>
      <w:ins w:id="245" w:author="Norman Packard" w:date="2018-12-08T23:47:00Z">
        <w:r w:rsidR="00F20B15">
          <w:t>It has a</w:t>
        </w:r>
      </w:ins>
      <w:ins w:id="246" w:author="Norman Packard" w:date="2018-12-08T23:46:00Z">
        <w:r w:rsidR="00F20B15">
          <w:t xml:space="preserve"> rich </w:t>
        </w:r>
      </w:ins>
      <w:ins w:id="247" w:author="Norman Packard" w:date="2018-12-08T23:48:00Z">
        <w:r w:rsidR="00F20B15">
          <w:t xml:space="preserve">phenomenology of </w:t>
        </w:r>
      </w:ins>
      <w:ins w:id="248" w:author="Norman Packard" w:date="2018-12-08T23:46:00Z">
        <w:r w:rsidR="00F20B15">
          <w:t>dynamics from special initial conditions, documented in massive catalogue projects [Ref 8,9] and other articles [Ref 10,11,12</w:t>
        </w:r>
      </w:ins>
      <w:ins w:id="249" w:author="Norman Packard" w:date="2018-12-08T23:52:00Z">
        <w:r w:rsidR="00F20B15">
          <w:t xml:space="preserve">].  Specially engineered initial states can have extremely long </w:t>
        </w:r>
        <w:r w:rsidR="00F20B15">
          <w:lastRenderedPageBreak/>
          <w:t>transients, occupying large regions of space, and indeed the Gol has been shown to support universal computation [Ref 6,7]</w:t>
        </w:r>
      </w:ins>
      <w:ins w:id="250" w:author="Norman Packard" w:date="2018-12-08T23:53:00Z">
        <w:r w:rsidR="00F20B15">
          <w:t>.</w:t>
        </w:r>
      </w:ins>
    </w:p>
    <w:p w14:paraId="0976B042" w14:textId="49B3C09E" w:rsidR="00F20B15" w:rsidRPr="007C18D2" w:rsidRDefault="00F20B15" w:rsidP="004D46C2">
      <w:pPr>
        <w:pStyle w:val="BodyText"/>
        <w:jc w:val="both"/>
        <w:rPr>
          <w:ins w:id="251" w:author="Norman Packard" w:date="2018-12-08T23:49:00Z"/>
        </w:rPr>
      </w:pPr>
      <w:ins w:id="252" w:author="Norman Packard" w:date="2018-12-08T23:53:00Z">
        <w:r>
          <w:t xml:space="preserve">Notwithstanding </w:t>
        </w:r>
      </w:ins>
      <w:ins w:id="253" w:author="Norman Packard" w:date="2018-12-08T23:54:00Z">
        <w:r>
          <w:t>these p</w:t>
        </w:r>
      </w:ins>
      <w:ins w:id="254" w:author="Norman Packard" w:date="2018-12-08T23:55:00Z">
        <w:r>
          <w:t xml:space="preserve">roperties, the </w:t>
        </w:r>
        <w:proofErr w:type="spellStart"/>
        <w:r>
          <w:t>GoL</w:t>
        </w:r>
        <w:proofErr w:type="spellEnd"/>
        <w:r>
          <w:t xml:space="preserve"> has not been a good model for studying the </w:t>
        </w:r>
        <w:r>
          <w:rPr>
            <w:i/>
          </w:rPr>
          <w:t>emergence</w:t>
        </w:r>
        <w:r w:rsidRPr="00F20B15">
          <w:rPr>
            <w:i/>
            <w:rPrChange w:id="255" w:author="Norman Packard" w:date="2018-12-08T23:56:00Z">
              <w:rPr/>
            </w:rPrChange>
          </w:rPr>
          <w:t xml:space="preserve"> of </w:t>
        </w:r>
      </w:ins>
      <w:ins w:id="256" w:author="Norman Packard" w:date="2018-12-08T23:56:00Z">
        <w:r w:rsidRPr="00F20B15">
          <w:rPr>
            <w:i/>
            <w:rPrChange w:id="257" w:author="Norman Packard" w:date="2018-12-08T23:56:00Z">
              <w:rPr/>
            </w:rPrChange>
          </w:rPr>
          <w:t>complexity</w:t>
        </w:r>
        <w:r>
          <w:t xml:space="preserve">, for two main reasons.  The first is that </w:t>
        </w:r>
      </w:ins>
      <w:ins w:id="258" w:author="Norman Packard" w:date="2018-12-08T23:57:00Z">
        <w:r>
          <w:t xml:space="preserve">starting from random initial state patterns on a finite compact domain, it is well known that the </w:t>
        </w:r>
        <w:proofErr w:type="spellStart"/>
        <w:r>
          <w:t>GoL</w:t>
        </w:r>
        <w:proofErr w:type="spellEnd"/>
        <w:r>
          <w:t xml:space="preserve"> almost always settles down to a combination of isolated static and simply periodic structures which are individually of limited spatial extent [Ref 4,5].</w:t>
        </w:r>
      </w:ins>
      <w:ins w:id="259" w:author="Norman Packard" w:date="2018-12-08T23:58:00Z">
        <w:r w:rsidR="00BA1E7F">
          <w:t xml:space="preserve">  The second is that </w:t>
        </w:r>
      </w:ins>
      <w:ins w:id="260" w:author="Norman Packard" w:date="2018-12-08T23:59:00Z">
        <w:r w:rsidR="00BA1E7F">
          <w:t xml:space="preserve">the complexity generated by the </w:t>
        </w:r>
        <w:proofErr w:type="spellStart"/>
        <w:r w:rsidR="00BA1E7F">
          <w:t>GoL</w:t>
        </w:r>
        <w:proofErr w:type="spellEnd"/>
        <w:r w:rsidR="00BA1E7F">
          <w:t xml:space="preserve"> is not robust, in the sense that</w:t>
        </w:r>
      </w:ins>
      <w:ins w:id="261" w:author="Norman Packard" w:date="2018-12-09T00:00:00Z">
        <w:r w:rsidR="00BA1E7F">
          <w:t xml:space="preserve"> perturbations dest</w:t>
        </w:r>
      </w:ins>
      <w:ins w:id="262" w:author="Norman Packard" w:date="2018-12-09T00:01:00Z">
        <w:r w:rsidR="00BA1E7F">
          <w:t>roy functionally complex structures.</w:t>
        </w:r>
      </w:ins>
      <w:ins w:id="263" w:author="Norman Packard" w:date="2018-12-09T00:13:00Z">
        <w:r w:rsidR="007C18D2">
          <w:t xml:space="preserve">  Even when a complex dynamical structure happens to be produced by a random initial conditio</w:t>
        </w:r>
      </w:ins>
      <w:ins w:id="264" w:author="Norman Packard" w:date="2018-12-09T00:14:00Z">
        <w:r w:rsidR="007C18D2">
          <w:t>n, it is typically destroyed by glider that perturbs it.</w:t>
        </w:r>
      </w:ins>
    </w:p>
    <w:p w14:paraId="108F0268" w14:textId="7EABC195" w:rsidR="005C60B0" w:rsidRDefault="007C18D2" w:rsidP="007C18D2">
      <w:pPr>
        <w:pStyle w:val="BodyText"/>
        <w:jc w:val="both"/>
        <w:rPr>
          <w:ins w:id="265" w:author="Norman Packard" w:date="2018-12-09T00:20:00Z"/>
        </w:rPr>
      </w:pPr>
      <w:ins w:id="266" w:author="Norman Packard" w:date="2018-12-09T00:11:00Z">
        <w:r>
          <w:t>In</w:t>
        </w:r>
      </w:ins>
      <w:ins w:id="267" w:author="Norman Packard" w:date="2018-12-09T00:15:00Z">
        <w:r>
          <w:t xml:space="preserve"> </w:t>
        </w:r>
      </w:ins>
      <w:ins w:id="268" w:author="Norman Packard" w:date="2018-12-09T00:11:00Z">
        <w:r>
          <w:t>biology, g</w:t>
        </w:r>
      </w:ins>
      <w:ins w:id="269" w:author="Norman Packard" w:date="2018-12-09T00:07:00Z">
        <w:r w:rsidR="00BA1E7F">
          <w:t>enetics</w:t>
        </w:r>
      </w:ins>
      <w:ins w:id="270" w:author="Norman Packard" w:date="2018-12-09T00:11:00Z">
        <w:r>
          <w:t xml:space="preserve"> is</w:t>
        </w:r>
      </w:ins>
      <w:ins w:id="271" w:author="Norman Packard" w:date="2018-12-09T00:07:00Z">
        <w:r>
          <w:t xml:space="preserve"> </w:t>
        </w:r>
      </w:ins>
      <w:ins w:id="272" w:author="Norman Packard" w:date="2018-12-09T00:09:00Z">
        <w:r>
          <w:t>coupled to real-world physics and chemistry</w:t>
        </w:r>
      </w:ins>
      <w:ins w:id="273" w:author="Norman Packard" w:date="2018-12-09T00:11:00Z">
        <w:r>
          <w:t>,</w:t>
        </w:r>
      </w:ins>
      <w:ins w:id="274" w:author="Norman Packard" w:date="2018-12-09T00:09:00Z">
        <w:r>
          <w:t xml:space="preserve"> </w:t>
        </w:r>
      </w:ins>
      <w:ins w:id="275" w:author="Norman Packard" w:date="2018-12-09T00:07:00Z">
        <w:r w:rsidR="00BA1E7F">
          <w:t>enabl</w:t>
        </w:r>
      </w:ins>
      <w:ins w:id="276" w:author="Norman Packard" w:date="2018-12-09T00:11:00Z">
        <w:r>
          <w:t>ing</w:t>
        </w:r>
      </w:ins>
      <w:ins w:id="277" w:author="Norman Packard" w:date="2018-12-09T00:07:00Z">
        <w:r w:rsidR="00BA1E7F">
          <w:t xml:space="preserve"> evolution to produce</w:t>
        </w:r>
      </w:ins>
      <w:ins w:id="278" w:author="Norman Packard" w:date="2018-12-09T00:09:00Z">
        <w:r>
          <w:t xml:space="preserve"> a</w:t>
        </w:r>
      </w:ins>
      <w:ins w:id="279" w:author="Norman Packard" w:date="2018-12-09T00:08:00Z">
        <w:r>
          <w:t xml:space="preserve"> complex biosphere</w:t>
        </w:r>
      </w:ins>
      <w:ins w:id="280" w:author="Norman Packard" w:date="2018-12-09T00:12:00Z">
        <w:r>
          <w:t xml:space="preserve">. </w:t>
        </w:r>
      </w:ins>
      <w:ins w:id="281" w:author="Norman Packard" w:date="2018-12-09T00:08:00Z">
        <w:r>
          <w:t xml:space="preserve"> </w:t>
        </w:r>
      </w:ins>
      <w:ins w:id="282" w:author="Norman Packard" w:date="2018-12-09T00:15:00Z">
        <w:r>
          <w:t xml:space="preserve">In the present work, we use the </w:t>
        </w:r>
        <w:proofErr w:type="spellStart"/>
        <w:r>
          <w:t>GoL</w:t>
        </w:r>
        <w:proofErr w:type="spellEnd"/>
        <w:r>
          <w:t xml:space="preserve"> to</w:t>
        </w:r>
        <w:r>
          <w:t xml:space="preserve"> provide an interesting model of a rich but very simple “physics” or “chemistry”</w:t>
        </w:r>
        <w:r>
          <w:t xml:space="preserve">.  We </w:t>
        </w:r>
        <w:r>
          <w:t xml:space="preserve">then </w:t>
        </w:r>
        <w:r>
          <w:t xml:space="preserve">enhance the </w:t>
        </w:r>
        <w:proofErr w:type="spellStart"/>
        <w:r>
          <w:t>GoL</w:t>
        </w:r>
        <w:proofErr w:type="spellEnd"/>
        <w:r>
          <w:t xml:space="preserve"> to include genetic information, with the aim of understanding </w:t>
        </w:r>
      </w:ins>
      <w:ins w:id="283" w:author="Norman Packard" w:date="2018-12-09T00:16:00Z">
        <w:r>
          <w:t>how complexity may emerge from this simple version of evolution.</w:t>
        </w:r>
      </w:ins>
      <w:ins w:id="284" w:author="Norman Packard" w:date="2018-12-09T00:18:00Z">
        <w:r w:rsidR="005C60B0" w:rsidRPr="005C60B0">
          <w:t xml:space="preserve"> </w:t>
        </w:r>
      </w:ins>
    </w:p>
    <w:p w14:paraId="74303B96" w14:textId="4A19080C" w:rsidR="00C20CF8" w:rsidRDefault="005C60B0" w:rsidP="007C18D2">
      <w:pPr>
        <w:pStyle w:val="BodyText"/>
        <w:jc w:val="both"/>
        <w:rPr>
          <w:ins w:id="285" w:author="Norman Packard" w:date="2018-12-08T23:44:00Z"/>
        </w:rPr>
      </w:pPr>
      <w:moveToRangeStart w:id="286" w:author="Norman Packard" w:date="2018-12-09T00:20:00Z" w:name="move532078157"/>
      <w:moveTo w:id="287" w:author="Norman Packard" w:date="2018-12-09T00:20:00Z">
        <w:r>
          <w:t xml:space="preserve">The coupling of </w:t>
        </w:r>
        <w:proofErr w:type="spellStart"/>
        <w:r>
          <w:t>GoL</w:t>
        </w:r>
        <w:proofErr w:type="spellEnd"/>
        <w:r>
          <w:t xml:space="preserve"> to genetic information has already been attempted in various ways</w:t>
        </w:r>
      </w:moveTo>
      <w:ins w:id="288" w:author="Norman Packard" w:date="2018-12-09T00:21:00Z">
        <w:r>
          <w:t xml:space="preserve"> [Refs]</w:t>
        </w:r>
      </w:ins>
      <w:moveTo w:id="289" w:author="Norman Packard" w:date="2018-12-09T00:20:00Z">
        <w:r>
          <w:t xml:space="preserve">, but a systematic investigation of near </w:t>
        </w:r>
        <w:proofErr w:type="spellStart"/>
        <w:r>
          <w:t>GoL</w:t>
        </w:r>
        <w:proofErr w:type="spellEnd"/>
        <w:r>
          <w:t xml:space="preserve"> evolving dynamics is still outstanding.</w:t>
        </w:r>
      </w:moveTo>
      <w:moveToRangeEnd w:id="286"/>
      <w:ins w:id="290" w:author="Norman Packard" w:date="2018-12-09T00:20:00Z">
        <w:r>
          <w:t xml:space="preserve">  We add genetics to the </w:t>
        </w:r>
        <w:proofErr w:type="spellStart"/>
        <w:r>
          <w:t>GoL</w:t>
        </w:r>
        <w:proofErr w:type="spellEnd"/>
        <w:r>
          <w:t xml:space="preserve"> </w:t>
        </w:r>
      </w:ins>
      <w:ins w:id="291" w:author="Norman Packard" w:date="2018-12-09T00:18:00Z">
        <w:r>
          <w:t xml:space="preserve">by associating a genome with all </w:t>
        </w:r>
        <w:r>
          <w:t>live cel</w:t>
        </w:r>
        <w:r>
          <w:t>ls</w:t>
        </w:r>
        <w:r>
          <w:t xml:space="preserve">. Genetic inheritance is ensured by a newly born live cell’s genome being copied (potentially with mutation and recombination) from one or more of the live neighbour cells (there are three in the </w:t>
        </w:r>
        <w:proofErr w:type="spellStart"/>
        <w:r>
          <w:t>GoL</w:t>
        </w:r>
        <w:proofErr w:type="spellEnd"/>
        <w:r>
          <w:t>) and being deleted when the cell dies. In this article we focus on the simplest case of mutation and asexual reproduction without recombination.</w:t>
        </w:r>
      </w:ins>
    </w:p>
    <w:p w14:paraId="09971EC5" w14:textId="493F64E1" w:rsidR="00742744" w:rsidDel="005C60B0" w:rsidRDefault="004D46C2" w:rsidP="004D46C2">
      <w:pPr>
        <w:pStyle w:val="BodyText"/>
        <w:jc w:val="both"/>
        <w:rPr>
          <w:del w:id="292" w:author="Norman Packard" w:date="2018-12-09T00:21:00Z"/>
        </w:rPr>
      </w:pPr>
      <w:bookmarkStart w:id="293" w:name="_GoBack"/>
      <w:bookmarkEnd w:id="293"/>
      <w:del w:id="294" w:author="Norman Packard" w:date="2018-12-09T00:21:00Z">
        <w:r w:rsidDel="005C60B0">
          <w:delText xml:space="preserve">Starting from random initial </w:delText>
        </w:r>
        <w:r w:rsidR="00AE6CA7" w:rsidDel="005C60B0">
          <w:delText xml:space="preserve">state </w:delText>
        </w:r>
        <w:r w:rsidDel="005C60B0">
          <w:delText>patterns on a finite compact domain</w:delText>
        </w:r>
        <w:r w:rsidR="00AE6CA7" w:rsidDel="005C60B0">
          <w:delText xml:space="preserve">, it is well known that the GoL almost always settles down to a combination of </w:delText>
        </w:r>
        <w:r w:rsidR="00983C56" w:rsidDel="005C60B0">
          <w:delText xml:space="preserve">isolated </w:delText>
        </w:r>
        <w:r w:rsidR="00AE6CA7" w:rsidDel="005C60B0">
          <w:delText>static and simply periodic structures or gliders which are individually of limited spatial extent [Ref 4,5]. Although specially engineered initial states can have extremely long transients</w:delText>
        </w:r>
        <w:r w:rsidR="00983C56" w:rsidDel="005C60B0">
          <w:delText>, occupying large regions of space</w:delText>
        </w:r>
        <w:r w:rsidR="00AE6CA7" w:rsidDel="005C60B0">
          <w:delText xml:space="preserve">, and indeed the Gol has been shown to support universal computation [Ref 6,7], </w:delText>
        </w:r>
        <w:r w:rsidR="00983C56" w:rsidDel="005C60B0">
          <w:delText>the absence of complex interconnected pattern persistence starting from random initial conditions means that it is not a good candidate for the emergence of complexity.</w:delText>
        </w:r>
        <w:r w:rsidR="00742744" w:rsidDel="005C60B0">
          <w:delText xml:space="preserve"> </w:delText>
        </w:r>
      </w:del>
    </w:p>
    <w:p w14:paraId="1B23719D" w14:textId="21A13648" w:rsidR="00262C91" w:rsidDel="005C60B0" w:rsidRDefault="00742744" w:rsidP="004D46C2">
      <w:pPr>
        <w:pStyle w:val="BodyText"/>
        <w:jc w:val="both"/>
        <w:rPr>
          <w:del w:id="295" w:author="Norman Packard" w:date="2018-12-09T00:21:00Z"/>
        </w:rPr>
      </w:pPr>
      <w:del w:id="296" w:author="Norman Packard" w:date="2018-12-09T00:21:00Z">
        <w:r w:rsidDel="005C60B0">
          <w:delText xml:space="preserve">However, because of its rich dynamics from special initial conditions, documented in massive catalogue projects [Ref 8,9] and other articles [Ref 10,11,12], it would appear to provide an interesting model of a rich but very simple “physics” or “chemistry” that may be coupled to biological evolution through genetic information. </w:delText>
        </w:r>
      </w:del>
      <w:moveFromRangeStart w:id="297" w:author="Norman Packard" w:date="2018-12-09T00:20:00Z" w:name="move532078157"/>
      <w:moveFrom w:id="298" w:author="Norman Packard" w:date="2018-12-09T00:20:00Z">
        <w:del w:id="299" w:author="Norman Packard" w:date="2018-12-09T00:21:00Z">
          <w:r w:rsidDel="005C60B0">
            <w:delText xml:space="preserve">The coupling of GoL to genetic information has already been </w:delText>
          </w:r>
          <w:r w:rsidR="009E0E89" w:rsidDel="005C60B0">
            <w:delText xml:space="preserve">attempted in various ways, but a systematic investigation of near GoL evolving dynamics is still outstanding. </w:delText>
          </w:r>
        </w:del>
      </w:moveFrom>
      <w:moveFromRangeEnd w:id="297"/>
      <w:del w:id="300" w:author="Norman Packard" w:date="2018-12-09T00:21:00Z">
        <w:r w:rsidR="009A053B" w:rsidDel="005C60B0">
          <w:delText>Here</w:delText>
        </w:r>
        <w:r w:rsidR="00BD3C93" w:rsidDel="005C60B0">
          <w:delText>,</w:delText>
        </w:r>
        <w:r w:rsidR="009A053B" w:rsidDel="005C60B0">
          <w:delText xml:space="preserve"> we enhance the deterministic GoL dynamics</w:delText>
        </w:r>
        <w:r w:rsidR="00AE25C6" w:rsidDel="005C60B0">
          <w:delText xml:space="preserve"> to </w:delText>
        </w:r>
        <w:r w:rsidR="009A053B" w:rsidDel="005C60B0">
          <w:delText>create</w:delText>
        </w:r>
        <w:r w:rsidR="00AE25C6" w:rsidDel="005C60B0">
          <w:delText xml:space="preserve"> an evolutionary system, </w:delText>
        </w:r>
      </w:del>
      <w:del w:id="301" w:author="Norman Packard" w:date="2018-12-09T00:18:00Z">
        <w:r w:rsidR="00AE25C6" w:rsidDel="005C60B0">
          <w:delText xml:space="preserve">by </w:delText>
        </w:r>
        <w:r w:rsidR="009E0E89" w:rsidDel="005C60B0">
          <w:delText>associating</w:delText>
        </w:r>
        <w:r w:rsidR="009A053B" w:rsidDel="005C60B0">
          <w:delText xml:space="preserve"> a </w:delText>
        </w:r>
        <w:r w:rsidR="009E0E89" w:rsidDel="005C60B0">
          <w:delText>genome</w:delText>
        </w:r>
        <w:r w:rsidR="009A053B" w:rsidDel="005C60B0">
          <w:delText xml:space="preserve"> </w:delText>
        </w:r>
        <w:r w:rsidR="009E0E89" w:rsidDel="005C60B0">
          <w:delText>with</w:delText>
        </w:r>
        <w:r w:rsidR="009A053B" w:rsidDel="005C60B0">
          <w:delText xml:space="preserve"> all</w:delText>
        </w:r>
        <w:r w:rsidR="00AE25C6" w:rsidDel="005C60B0">
          <w:delText xml:space="preserve"> </w:delText>
        </w:r>
      </w:del>
      <w:del w:id="302" w:author="Norman Packard" w:date="2018-12-02T22:09:00Z">
        <w:r w:rsidR="00AE25C6" w:rsidDel="00F539B7">
          <w:delText>the live states</w:delText>
        </w:r>
      </w:del>
      <w:del w:id="303" w:author="Norman Packard" w:date="2018-12-09T00:18:00Z">
        <w:r w:rsidR="00262C91" w:rsidDel="005C60B0">
          <w:delText xml:space="preserve">.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 </w:delText>
        </w:r>
      </w:del>
      <w:del w:id="304" w:author="Norman Packard" w:date="2018-12-09T00:21:00Z">
        <w:r w:rsidR="00262C91" w:rsidDel="005C60B0">
          <w:delText xml:space="preserve">The </w:delText>
        </w:r>
      </w:del>
    </w:p>
    <w:p w14:paraId="1B3C7E8E" w14:textId="76F4D1B3" w:rsidR="00262C91" w:rsidDel="00C20CF8" w:rsidRDefault="00262C91" w:rsidP="004D46C2">
      <w:pPr>
        <w:pStyle w:val="BodyText"/>
        <w:jc w:val="both"/>
        <w:rPr>
          <w:del w:id="305" w:author="Norman Packard" w:date="2018-12-08T23:37:00Z"/>
        </w:rPr>
      </w:pPr>
      <w:del w:id="306" w:author="Norman Packard" w:date="2018-12-08T23:37:00Z">
        <w:r w:rsidDel="00C20CF8">
          <w:delText xml:space="preserve">We can examine genetics associated with the unmodified </w:delText>
        </w:r>
      </w:del>
    </w:p>
    <w:p w14:paraId="4D47A9D2" w14:textId="24330AA1" w:rsidR="00E11EC8" w:rsidRDefault="0045094F" w:rsidP="004D46C2">
      <w:pPr>
        <w:pStyle w:val="BodyText"/>
        <w:jc w:val="both"/>
        <w:rPr>
          <w:ins w:id="307" w:author="Norman Packard" w:date="2018-12-02T22:37:00Z"/>
        </w:rPr>
      </w:pPr>
      <w:ins w:id="308" w:author="Norman Packard" w:date="2018-12-02T22:20:00Z">
        <w:r>
          <w:t xml:space="preserve">The genome of a live cell can encode local departures from the </w:t>
        </w:r>
        <w:proofErr w:type="spellStart"/>
        <w:r>
          <w:t>GoL</w:t>
        </w:r>
        <w:proofErr w:type="spellEnd"/>
        <w:r>
          <w:t xml:space="preserve"> rule, </w:t>
        </w:r>
      </w:ins>
      <w:ins w:id="309" w:author="Norman Packard" w:date="2018-12-02T22:22:00Z">
        <w:r w:rsidR="00A0044C">
          <w:t>making</w:t>
        </w:r>
      </w:ins>
      <w:ins w:id="310" w:author="Norman Packard" w:date="2018-12-02T22:20:00Z">
        <w:r>
          <w:t xml:space="preserve"> the system </w:t>
        </w:r>
      </w:ins>
      <w:ins w:id="311" w:author="Norman Packard" w:date="2018-12-02T22:21:00Z">
        <w:r>
          <w:t>spatially inhomogeneous</w:t>
        </w:r>
        <w:r w:rsidR="00A0044C">
          <w:t xml:space="preserve"> </w:t>
        </w:r>
      </w:ins>
      <w:ins w:id="312" w:author="Norman Packard" w:date="2018-12-02T22:22:00Z">
        <w:r w:rsidR="00A0044C">
          <w:t>cellular automaton.</w:t>
        </w:r>
      </w:ins>
      <w:ins w:id="313" w:author="Norman Packard" w:date="2018-12-02T22:37:00Z">
        <w:r w:rsidR="00E11EC8">
          <w:t xml:space="preserve">  For the specification of a genetic </w:t>
        </w:r>
        <w:proofErr w:type="spellStart"/>
        <w:r w:rsidR="00E11EC8">
          <w:t>GoL</w:t>
        </w:r>
        <w:proofErr w:type="spellEnd"/>
        <w:r w:rsidR="00E11EC8">
          <w:t xml:space="preserve"> system, we must:</w:t>
        </w:r>
      </w:ins>
    </w:p>
    <w:p w14:paraId="552B9296" w14:textId="07322B5F" w:rsidR="00E11EC8" w:rsidRDefault="00E11EC8" w:rsidP="00E11EC8">
      <w:pPr>
        <w:pStyle w:val="BodyText"/>
        <w:numPr>
          <w:ilvl w:val="0"/>
          <w:numId w:val="2"/>
        </w:numPr>
        <w:jc w:val="both"/>
        <w:rPr>
          <w:ins w:id="314" w:author="Norman Packard" w:date="2018-12-02T22:41:00Z"/>
        </w:rPr>
      </w:pPr>
      <w:ins w:id="315" w:author="Norman Packard" w:date="2018-12-02T22:40:00Z">
        <w:r>
          <w:t xml:space="preserve">Specify </w:t>
        </w:r>
      </w:ins>
      <w:ins w:id="316" w:author="Norman Packard" w:date="2018-12-02T22:41:00Z">
        <w:r>
          <w:t xml:space="preserve">how departures from the </w:t>
        </w:r>
        <w:proofErr w:type="spellStart"/>
        <w:r>
          <w:t>GoL</w:t>
        </w:r>
        <w:proofErr w:type="spellEnd"/>
        <w:r>
          <w:t xml:space="preserve"> are determined by genes</w:t>
        </w:r>
      </w:ins>
    </w:p>
    <w:p w14:paraId="2AB6A325" w14:textId="1D186419" w:rsidR="00E11EC8" w:rsidRDefault="00E11EC8">
      <w:pPr>
        <w:pStyle w:val="BodyText"/>
        <w:numPr>
          <w:ilvl w:val="0"/>
          <w:numId w:val="2"/>
        </w:numPr>
        <w:jc w:val="both"/>
        <w:pPrChange w:id="317" w:author="Norman Packard" w:date="2018-12-02T22:37:00Z">
          <w:pPr>
            <w:pStyle w:val="BodyText"/>
            <w:jc w:val="both"/>
          </w:pPr>
        </w:pPrChange>
      </w:pPr>
      <w:ins w:id="318" w:author="Norman Packard" w:date="2018-12-02T22:41:00Z">
        <w:r>
          <w:t xml:space="preserve">Specify how genes are propagated from </w:t>
        </w:r>
        <w:proofErr w:type="gramStart"/>
        <w:r>
          <w:t>one time</w:t>
        </w:r>
        <w:proofErr w:type="gramEnd"/>
        <w:r>
          <w:t xml:space="preserve"> step to the next</w:t>
        </w:r>
      </w:ins>
    </w:p>
    <w:p w14:paraId="79DBE7B9" w14:textId="73C229B7" w:rsidR="00262C91" w:rsidDel="008E067C" w:rsidRDefault="00262C91" w:rsidP="00E11EC8">
      <w:pPr>
        <w:pStyle w:val="Heading1"/>
        <w:rPr>
          <w:del w:id="319" w:author="Norman Packard" w:date="2018-12-02T22:13:00Z"/>
        </w:rPr>
      </w:pPr>
      <w:del w:id="320" w:author="Norman Packard" w:date="2018-12-02T22:13:00Z">
        <w:r w:rsidDel="00080B92">
          <w:delText xml:space="preserve">As we shall see, and in contrast with prior </w:delText>
        </w:r>
      </w:del>
    </w:p>
    <w:p w14:paraId="7AC75008" w14:textId="451731E8" w:rsidR="008E067C" w:rsidRDefault="008E067C" w:rsidP="008E067C">
      <w:pPr>
        <w:pStyle w:val="Heading1"/>
        <w:rPr>
          <w:ins w:id="321" w:author="Norman Packard" w:date="2018-12-02T22:43:00Z"/>
        </w:rPr>
      </w:pPr>
      <w:bookmarkStart w:id="322" w:name="_Toc532038507"/>
      <w:ins w:id="323" w:author="Norman Packard" w:date="2018-12-02T22:42:00Z">
        <w:r>
          <w:t>Genome propagation</w:t>
        </w:r>
      </w:ins>
      <w:bookmarkEnd w:id="322"/>
    </w:p>
    <w:p w14:paraId="786E2A5D" w14:textId="77777777" w:rsidR="008E067C" w:rsidRPr="007A74DA" w:rsidRDefault="008E067C" w:rsidP="008E067C">
      <w:pPr>
        <w:pStyle w:val="Heading2"/>
      </w:pPr>
      <w:bookmarkStart w:id="324" w:name="_Toc532038508"/>
      <w:commentRangeStart w:id="325"/>
      <w:r w:rsidRPr="007A74DA">
        <w:t xml:space="preserve">Movement vs copying </w:t>
      </w:r>
      <w:commentRangeEnd w:id="325"/>
      <w:r>
        <w:rPr>
          <w:rStyle w:val="CommentReference"/>
          <w:rFonts w:asciiTheme="minorHAnsi" w:eastAsiaTheme="minorHAnsi" w:hAnsiTheme="minorHAnsi" w:cstheme="minorBidi"/>
          <w:color w:val="auto"/>
        </w:rPr>
        <w:commentReference w:id="325"/>
      </w:r>
      <w:bookmarkEnd w:id="324"/>
    </w:p>
    <w:p w14:paraId="355C307D" w14:textId="77777777" w:rsidR="008E067C" w:rsidRDefault="008E067C" w:rsidP="008E067C">
      <w:pPr>
        <w:jc w:val="both"/>
        <w:rPr>
          <w:ins w:id="326" w:author="Norman Packard" w:date="2018-12-02T22:43:00Z"/>
        </w:rPr>
      </w:pPr>
      <w:r>
        <w:t xml:space="preserve">Whereas the indistinguishability of </w:t>
      </w:r>
      <w:proofErr w:type="spellStart"/>
      <w:r>
        <w:t>GoL</w:t>
      </w:r>
      <w:proofErr w:type="spellEnd"/>
      <w:r>
        <w:t xml:space="preserve"> “1” states means that it is not possible to distinguish movement from death and rebirth, with genetic information attached to the live states, it would be possible. Is there a meaningful assignment of a subset of </w:t>
      </w:r>
      <w:proofErr w:type="spellStart"/>
      <w:r>
        <w:t>GoL</w:t>
      </w:r>
      <w:proofErr w:type="spellEnd"/>
      <w:r>
        <w:t xml:space="preserve"> birth or survival transitions to movement? It would make a difference if mutation were deemed not to occur for transitions involving movement. Also, it might be appropriate to make the choice of an ancestor sensitive to the interpretation of movement </w:t>
      </w:r>
      <w:r w:rsidRPr="00C040BC">
        <w:rPr>
          <w:i/>
        </w:rPr>
        <w:t>vs</w:t>
      </w:r>
      <w:r>
        <w:t xml:space="preserve"> birth: e.g. to minimize the number of births needed to maintain the dynamics.  For example, an isolated rod of three live states is a </w:t>
      </w:r>
      <w:proofErr w:type="spellStart"/>
      <w:r>
        <w:t>GoL</w:t>
      </w:r>
      <w:proofErr w:type="spellEnd"/>
      <w:r>
        <w:t xml:space="preserve"> oscillator between vertical and horizontal configurations. In the deterministic most different ancestor canonical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w:t>
      </w:r>
      <w:r>
        <w:lastRenderedPageBreak/>
        <w:t>clockwise and this is more naturally understood as a process of motion and as such should be carried out without mutation</w:t>
      </w:r>
      <w:ins w:id="327" w:author="Norman Packard" w:date="2018-12-02T22:43:00Z">
        <w:r>
          <w:t xml:space="preserve">.  </w:t>
        </w:r>
      </w:ins>
    </w:p>
    <w:p w14:paraId="2CBD0B3F" w14:textId="77777777" w:rsidR="008E067C" w:rsidRDefault="008E067C" w:rsidP="008E067C">
      <w:pPr>
        <w:jc w:val="both"/>
        <w:rPr>
          <w:ins w:id="328" w:author="Norman Packard" w:date="2018-12-02T22:43:00Z"/>
        </w:rPr>
      </w:pPr>
    </w:p>
    <w:p w14:paraId="25E25F49" w14:textId="77777777" w:rsidR="008E067C" w:rsidRPr="008E067C" w:rsidRDefault="008E067C">
      <w:pPr>
        <w:rPr>
          <w:ins w:id="329" w:author="Norman Packard" w:date="2018-12-02T22:42:00Z"/>
        </w:rPr>
        <w:pPrChange w:id="330" w:author="Norman Packard" w:date="2018-12-02T22:43:00Z">
          <w:pPr>
            <w:pStyle w:val="BodyText"/>
            <w:jc w:val="both"/>
          </w:pPr>
        </w:pPrChange>
      </w:pPr>
    </w:p>
    <w:p w14:paraId="71DB5331" w14:textId="4A2F7915" w:rsidR="00C73D73" w:rsidRDefault="00B610DA">
      <w:pPr>
        <w:pStyle w:val="Heading1"/>
        <w:rPr>
          <w:ins w:id="331" w:author="Norman Packard" w:date="2018-12-08T13:14:00Z"/>
        </w:rPr>
      </w:pPr>
      <w:bookmarkStart w:id="332" w:name="_Toc532038509"/>
      <w:ins w:id="333" w:author="Norman Packard" w:date="2018-12-08T13:13:00Z">
        <w:r>
          <w:t>Hit</w:t>
        </w:r>
      </w:ins>
      <w:ins w:id="334" w:author="Norman Packard" w:date="2018-12-08T13:14:00Z">
        <w:r>
          <w:t>chhiking genes: evolution with decoupled genetics</w:t>
        </w:r>
        <w:bookmarkEnd w:id="332"/>
      </w:ins>
    </w:p>
    <w:p w14:paraId="1A44FF69" w14:textId="3E9C9ED3" w:rsidR="00B610DA" w:rsidRDefault="00B610DA" w:rsidP="00B610DA">
      <w:pPr>
        <w:rPr>
          <w:ins w:id="335" w:author="Norman Packard" w:date="2018-12-08T13:14:00Z"/>
        </w:rPr>
      </w:pPr>
    </w:p>
    <w:p w14:paraId="1985E5B0" w14:textId="7736B42C" w:rsidR="00B610DA" w:rsidRPr="00B610DA" w:rsidRDefault="00B610DA" w:rsidP="00B610DA">
      <w:pPr>
        <w:rPr>
          <w:ins w:id="336" w:author="Norman Packard" w:date="2018-12-08T13:13:00Z"/>
        </w:rPr>
        <w:pPrChange w:id="337" w:author="Norman Packard" w:date="2018-12-08T13:14:00Z">
          <w:pPr>
            <w:pStyle w:val="Heading1"/>
          </w:pPr>
        </w:pPrChange>
      </w:pPr>
      <w:proofErr w:type="spellStart"/>
      <w:ins w:id="338" w:author="Norman Packard" w:date="2018-12-08T13:15:00Z">
        <w:r>
          <w:t>Rulemod</w:t>
        </w:r>
        <w:proofErr w:type="spellEnd"/>
        <w:r>
          <w:t>=0</w:t>
        </w:r>
      </w:ins>
    </w:p>
    <w:p w14:paraId="04572B94" w14:textId="6A163AD1" w:rsidR="00E11EC8" w:rsidRPr="00E11EC8" w:rsidRDefault="00E11EC8">
      <w:pPr>
        <w:pStyle w:val="Heading1"/>
        <w:rPr>
          <w:ins w:id="339" w:author="Norman Packard" w:date="2018-12-02T22:32:00Z"/>
        </w:rPr>
        <w:pPrChange w:id="340" w:author="Norman Packard" w:date="2018-12-02T22:54:00Z">
          <w:pPr>
            <w:pStyle w:val="BodyText"/>
            <w:jc w:val="both"/>
          </w:pPr>
        </w:pPrChange>
      </w:pPr>
      <w:bookmarkStart w:id="341" w:name="_Toc532038510"/>
      <w:ins w:id="342" w:author="Norman Packard" w:date="2018-12-02T22:33:00Z">
        <w:r>
          <w:t>Indirect local rule modifications</w:t>
        </w:r>
      </w:ins>
      <w:bookmarkEnd w:id="341"/>
    </w:p>
    <w:p w14:paraId="6498DA31" w14:textId="0BFF6092" w:rsidR="00AE25C6" w:rsidDel="0045094F" w:rsidRDefault="00AE25C6" w:rsidP="004D46C2">
      <w:pPr>
        <w:pStyle w:val="BodyText"/>
        <w:jc w:val="both"/>
        <w:rPr>
          <w:del w:id="343" w:author="Norman Packard" w:date="2018-12-02T22:21:00Z"/>
        </w:rPr>
      </w:pPr>
      <w:del w:id="344" w:author="Norman Packard" w:date="2018-12-02T22:21:00Z">
        <w:r w:rsidDel="0045094F">
          <w:delText>, and prescribing extra-GoL rules that specify how the genes affect the GoL dynamics and how genetic information is transferred from one time step to the next.</w:delText>
        </w:r>
      </w:del>
    </w:p>
    <w:p w14:paraId="11E48253" w14:textId="50C93F69" w:rsidR="00EE30B7" w:rsidRDefault="00E152AA">
      <w:pPr>
        <w:pPrChange w:id="345" w:author="Norman Packard" w:date="2018-12-02T22:47:00Z">
          <w:pPr>
            <w:pStyle w:val="BodyText"/>
            <w:jc w:val="both"/>
          </w:pPr>
        </w:pPrChange>
      </w:pPr>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GoL </w:t>
      </w:r>
      <w:r w:rsidR="000612D7">
        <w:t xml:space="preserve">rules </w:t>
      </w:r>
      <w:r w:rsidR="00EE30B7">
        <w:t>are investigated: (</w:t>
      </w:r>
      <w:r w:rsidR="00472760">
        <w:t>0) genetic selection on the GoL</w:t>
      </w:r>
      <w:r w:rsidR="00DE50E6">
        <w:t>,</w:t>
      </w:r>
      <w:r w:rsidR="00472760">
        <w:t xml:space="preserve"> with the genes not influencing the GoL rules (1) genetic selection on GoL-like rule</w:t>
      </w:r>
      <w:r w:rsidR="00DE50E6">
        <w:t>s</w:t>
      </w:r>
      <w:r w:rsidR="00E60A63">
        <w:t>,</w:t>
      </w:r>
      <w:r w:rsidR="00472760">
        <w:t xml:space="preserve"> </w:t>
      </w:r>
      <w:r w:rsidR="00C001E2">
        <w:t xml:space="preserve">e.g. </w:t>
      </w:r>
      <w:commentRangeStart w:id="346"/>
      <w:commentRangeStart w:id="347"/>
      <w:r w:rsidR="00C001E2">
        <w:t>S2g</w:t>
      </w:r>
      <w:r w:rsidR="000612D7">
        <w:t>b3g</w:t>
      </w:r>
      <w:r w:rsidR="00C001E2">
        <w:t xml:space="preserve">B2g3 </w:t>
      </w:r>
      <w:commentRangeEnd w:id="346"/>
      <w:r w:rsidR="00361D60">
        <w:rPr>
          <w:rStyle w:val="CommentReference"/>
        </w:rPr>
        <w:commentReference w:id="346"/>
      </w:r>
      <w:commentRangeEnd w:id="347"/>
      <w:r w:rsidR="003B4994">
        <w:rPr>
          <w:rStyle w:val="CommentReference"/>
        </w:rPr>
        <w:commentReference w:id="347"/>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r w:rsidR="003721FF">
        <w:t>GoL rule inhibit further rule departures in their neighbourhood until corrected by a regular GoL rule.</w:t>
      </w:r>
      <w:r w:rsidR="00E60A63">
        <w:t xml:space="preserve"> Whereas many perturbations of the GoL rules either quickly die out or proliferate 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starting from random patterns of 50% 1s and 0s,</w:t>
      </w:r>
      <w:r w:rsidR="00EE30B7">
        <w:t xml:space="preserve"> </w:t>
      </w:r>
      <w:r w:rsidR="00613494">
        <w:t xml:space="preserve">in most instances </w:t>
      </w:r>
      <w:r w:rsidR="00EE30B7">
        <w:t>does not produce</w:t>
      </w:r>
      <w:r w:rsidR="00613494">
        <w:t xml:space="preserve"> complex dynamics, the new family does.</w:t>
      </w:r>
      <w:r w:rsidR="00EE30B7">
        <w:t xml:space="preserve"> </w:t>
      </w:r>
    </w:p>
    <w:p w14:paraId="2DB33F46" w14:textId="67EF22E6" w:rsidR="00EE30B7" w:rsidRPr="00E11EC8" w:rsidRDefault="00EE30B7" w:rsidP="004D46C2">
      <w:pPr>
        <w:jc w:val="both"/>
        <w:rPr>
          <w:lang w:val="en-US"/>
          <w:rPrChange w:id="348" w:author="Norman Packard" w:date="2018-12-02T22:34:00Z">
            <w:rPr/>
          </w:rPrChange>
        </w:rPr>
      </w:pPr>
    </w:p>
    <w:p w14:paraId="5C1AAE64" w14:textId="7238A6B5" w:rsidR="008B3E51" w:rsidRDefault="008B3E51" w:rsidP="004D46C2">
      <w:pPr>
        <w:jc w:val="both"/>
        <w:rPr>
          <w:ins w:id="349" w:author="Norman Packard" w:date="2018-12-02T22:49:00Z"/>
        </w:rPr>
      </w:pPr>
      <w:r>
        <w:t xml:space="preserve">Notation: Rule extensions </w:t>
      </w:r>
      <w:r w:rsidRPr="00472760">
        <w:t> </w:t>
      </w:r>
      <w:hyperlink r:id="rId10" w:tooltip="Golly (program)" w:history="1">
        <w:r w:rsidRPr="00472760">
          <w:rPr>
            <w:rStyle w:val="Hyperlink"/>
          </w:rPr>
          <w:t>Golly</w:t>
        </w:r>
      </w:hyperlink>
      <w:r w:rsidRPr="00472760">
        <w:t> open-source cellular automaton package </w:t>
      </w:r>
    </w:p>
    <w:p w14:paraId="0260510A" w14:textId="441193AC" w:rsidR="008E067C" w:rsidRDefault="008E067C" w:rsidP="004D46C2">
      <w:pPr>
        <w:jc w:val="both"/>
        <w:rPr>
          <w:ins w:id="350" w:author="Norman Packard" w:date="2018-12-02T22:49:00Z"/>
        </w:rPr>
      </w:pPr>
    </w:p>
    <w:p w14:paraId="715AF950" w14:textId="4B6DAF54" w:rsidR="008E067C" w:rsidRDefault="008E067C">
      <w:pPr>
        <w:pStyle w:val="Heading2"/>
        <w:rPr>
          <w:ins w:id="351" w:author="Norman Packard" w:date="2018-12-02T22:49:00Z"/>
        </w:rPr>
        <w:pPrChange w:id="352" w:author="Norman Packard" w:date="2018-12-02T22:54:00Z">
          <w:pPr>
            <w:pStyle w:val="Heading3"/>
          </w:pPr>
        </w:pPrChange>
      </w:pPr>
      <w:bookmarkStart w:id="353" w:name="_Toc532038511"/>
      <w:ins w:id="354" w:author="Norman Packard" w:date="2018-12-02T22:49:00Z">
        <w:r>
          <w:t>Example: selection</w:t>
        </w:r>
      </w:ins>
      <w:ins w:id="355" w:author="Norman Packard" w:date="2018-12-02T22:50:00Z">
        <w:r>
          <w:t xml:space="preserve"> = 7</w:t>
        </w:r>
      </w:ins>
      <w:bookmarkEnd w:id="353"/>
    </w:p>
    <w:p w14:paraId="63E2B006" w14:textId="0A87C813" w:rsidR="008E067C" w:rsidRDefault="008E067C" w:rsidP="008E067C">
      <w:pPr>
        <w:rPr>
          <w:ins w:id="356" w:author="Norman Packard" w:date="2018-12-02T22:49:00Z"/>
        </w:rPr>
      </w:pPr>
    </w:p>
    <w:p w14:paraId="161337FA" w14:textId="1F559F9B" w:rsidR="008E067C" w:rsidRDefault="008E067C">
      <w:pPr>
        <w:pStyle w:val="Heading2"/>
        <w:rPr>
          <w:ins w:id="357" w:author="Norman Packard" w:date="2018-12-02T22:50:00Z"/>
        </w:rPr>
        <w:pPrChange w:id="358" w:author="Norman Packard" w:date="2018-12-02T22:54:00Z">
          <w:pPr>
            <w:pStyle w:val="Heading3"/>
          </w:pPr>
        </w:pPrChange>
      </w:pPr>
      <w:bookmarkStart w:id="359" w:name="_Toc532038512"/>
      <w:ins w:id="360" w:author="Norman Packard" w:date="2018-12-02T22:50:00Z">
        <w:r>
          <w:t>Example: selection = 0</w:t>
        </w:r>
        <w:bookmarkEnd w:id="359"/>
      </w:ins>
    </w:p>
    <w:p w14:paraId="32D8D161" w14:textId="42E5486F" w:rsidR="008E067C" w:rsidRDefault="008E067C" w:rsidP="008E067C">
      <w:pPr>
        <w:rPr>
          <w:ins w:id="361" w:author="Norman Packard" w:date="2018-12-02T22:50:00Z"/>
        </w:rPr>
      </w:pPr>
    </w:p>
    <w:p w14:paraId="7118AE20" w14:textId="3747C2BB" w:rsidR="008E067C" w:rsidRDefault="008E067C">
      <w:pPr>
        <w:pStyle w:val="Heading2"/>
        <w:rPr>
          <w:ins w:id="362" w:author="Norman Packard" w:date="2018-12-02T22:51:00Z"/>
        </w:rPr>
        <w:pPrChange w:id="363" w:author="Norman Packard" w:date="2018-12-02T22:54:00Z">
          <w:pPr>
            <w:pStyle w:val="Heading3"/>
          </w:pPr>
        </w:pPrChange>
      </w:pPr>
      <w:bookmarkStart w:id="364" w:name="_Toc532038513"/>
      <w:ins w:id="365" w:author="Norman Packard" w:date="2018-12-02T22:51:00Z">
        <w:r>
          <w:t>Example: selection = 2</w:t>
        </w:r>
        <w:bookmarkEnd w:id="364"/>
      </w:ins>
    </w:p>
    <w:p w14:paraId="5706543A" w14:textId="28DA1C2C" w:rsidR="008E067C" w:rsidRDefault="008E067C" w:rsidP="008E067C">
      <w:pPr>
        <w:rPr>
          <w:ins w:id="366" w:author="Norman Packard" w:date="2018-12-02T22:51:00Z"/>
        </w:rPr>
      </w:pPr>
    </w:p>
    <w:p w14:paraId="52779B6D" w14:textId="6B1385BE" w:rsidR="008E067C" w:rsidRPr="008E067C" w:rsidRDefault="008E067C">
      <w:pPr>
        <w:pStyle w:val="Heading2"/>
        <w:pPrChange w:id="367" w:author="Norman Packard" w:date="2018-12-02T22:54:00Z">
          <w:pPr>
            <w:jc w:val="both"/>
          </w:pPr>
        </w:pPrChange>
      </w:pPr>
      <w:bookmarkStart w:id="368" w:name="_Toc532038514"/>
      <w:ins w:id="369" w:author="Norman Packard" w:date="2018-12-02T22:51:00Z">
        <w:r>
          <w:t xml:space="preserve">Example: selection = </w:t>
        </w:r>
      </w:ins>
      <w:ins w:id="370" w:author="Norman Packard" w:date="2018-12-02T22:52:00Z">
        <w:r>
          <w:t>4</w:t>
        </w:r>
      </w:ins>
      <w:bookmarkEnd w:id="368"/>
    </w:p>
    <w:p w14:paraId="7FCCDE02" w14:textId="716DFF11" w:rsidR="008E067C" w:rsidRDefault="008E067C" w:rsidP="00E11EC8">
      <w:pPr>
        <w:pStyle w:val="Heading2"/>
        <w:rPr>
          <w:ins w:id="371" w:author="Norman Packard" w:date="2018-12-02T22:52:00Z"/>
        </w:rPr>
      </w:pPr>
    </w:p>
    <w:p w14:paraId="3FA5E1F9" w14:textId="0E493AB4" w:rsidR="008E067C" w:rsidRPr="008E067C" w:rsidRDefault="008E067C">
      <w:pPr>
        <w:pStyle w:val="Heading2"/>
        <w:rPr>
          <w:ins w:id="372" w:author="Norman Packard" w:date="2018-12-02T22:52:00Z"/>
        </w:rPr>
        <w:pPrChange w:id="373" w:author="Norman Packard" w:date="2018-12-02T22:54:00Z">
          <w:pPr>
            <w:pStyle w:val="Heading3"/>
          </w:pPr>
        </w:pPrChange>
      </w:pPr>
      <w:bookmarkStart w:id="374" w:name="_Toc532038515"/>
      <w:ins w:id="375" w:author="Norman Packard" w:date="2018-12-02T22:52:00Z">
        <w:r>
          <w:t>Example: selection = 5</w:t>
        </w:r>
        <w:bookmarkEnd w:id="374"/>
      </w:ins>
    </w:p>
    <w:p w14:paraId="3FF068E0" w14:textId="24BFD4CA" w:rsidR="008E067C" w:rsidRDefault="008E067C" w:rsidP="008E067C">
      <w:pPr>
        <w:rPr>
          <w:ins w:id="376" w:author="Norman Packard" w:date="2018-12-02T22:52:00Z"/>
        </w:rPr>
      </w:pPr>
    </w:p>
    <w:p w14:paraId="6E52FD88" w14:textId="77777777" w:rsidR="008E067C" w:rsidRPr="008E067C" w:rsidRDefault="008E067C">
      <w:pPr>
        <w:rPr>
          <w:ins w:id="377" w:author="Norman Packard" w:date="2018-12-02T22:52:00Z"/>
        </w:rPr>
        <w:pPrChange w:id="378" w:author="Norman Packard" w:date="2018-12-02T22:52:00Z">
          <w:pPr>
            <w:pStyle w:val="Heading2"/>
          </w:pPr>
        </w:pPrChange>
      </w:pPr>
    </w:p>
    <w:p w14:paraId="2CAEF62D" w14:textId="57700717" w:rsidR="00E11EC8" w:rsidRPr="007A74DA" w:rsidRDefault="00E11EC8">
      <w:pPr>
        <w:pStyle w:val="Heading1"/>
        <w:pPrChange w:id="379" w:author="Norman Packard" w:date="2018-12-02T22:54:00Z">
          <w:pPr>
            <w:pStyle w:val="Heading2"/>
          </w:pPr>
        </w:pPrChange>
      </w:pPr>
      <w:bookmarkStart w:id="380" w:name="_Toc532038516"/>
      <w:commentRangeStart w:id="381"/>
      <w:r>
        <w:lastRenderedPageBreak/>
        <w:t>Direct encoding of local CA rule by genes</w:t>
      </w:r>
      <w:r w:rsidRPr="007A74DA">
        <w:t xml:space="preserve"> </w:t>
      </w:r>
      <w:commentRangeEnd w:id="381"/>
      <w:r>
        <w:rPr>
          <w:rStyle w:val="CommentReference"/>
          <w:rFonts w:asciiTheme="minorHAnsi" w:eastAsiaTheme="minorHAnsi" w:hAnsiTheme="minorHAnsi" w:cstheme="minorBidi"/>
          <w:color w:val="auto"/>
        </w:rPr>
        <w:commentReference w:id="381"/>
      </w:r>
      <w:bookmarkEnd w:id="380"/>
    </w:p>
    <w:p w14:paraId="4F26F151" w14:textId="77777777" w:rsidR="00E11EC8" w:rsidRDefault="00E11EC8">
      <w:pPr>
        <w:pPrChange w:id="382" w:author="Norman Packard" w:date="2018-12-02T22:47:00Z">
          <w:pPr>
            <w:pStyle w:val="Heading2"/>
            <w:jc w:val="both"/>
          </w:pPr>
        </w:pPrChange>
      </w:pPr>
      <w:r>
        <w:t xml:space="preserve">The most common family of CAs within which </w:t>
      </w:r>
      <w:proofErr w:type="spellStart"/>
      <w:r>
        <w:t>GoL</w:t>
      </w:r>
      <w:proofErr w:type="spellEnd"/>
      <w:r>
        <w:t>-like rule-tables are defined is the semi-</w:t>
      </w:r>
      <w:proofErr w:type="spellStart"/>
      <w:r>
        <w:t>totalistic</w:t>
      </w:r>
      <w:proofErr w:type="spellEnd"/>
      <w:r>
        <w:t xml:space="preserve"> or outer-</w:t>
      </w:r>
      <w:proofErr w:type="spellStart"/>
      <w:r>
        <w:t>totalistic</w:t>
      </w:r>
      <w:proofErr w:type="spellEnd"/>
      <w:r>
        <w:t xml:space="preserve"> automata family, so-called because a cell’s next state depends only on the current state and sum of the neighbour states </w:t>
      </w:r>
      <w:r w:rsidRPr="00DD4C02">
        <w:rPr>
          <w:i/>
        </w:rPr>
        <w:t>s</w:t>
      </w:r>
      <w:r>
        <w:rPr>
          <w:i/>
        </w:rPr>
        <w:t xml:space="preserve"> </w:t>
      </w:r>
      <w:r>
        <w:t>(</w:t>
      </w:r>
      <w:proofErr w:type="spellStart"/>
      <w:r>
        <w:t>totalistic</w:t>
      </w:r>
      <w:proofErr w:type="spellEnd"/>
      <w:r>
        <w:t xml:space="preserve"> rules depend only on the sum of the current state and all neighbour states). The birth rules for current state “0” and the survival rules for current state “1” define the exceptions to the default rule which is next state “0”. </w:t>
      </w:r>
    </w:p>
    <w:p w14:paraId="24048984" w14:textId="77777777" w:rsidR="00E11EC8" w:rsidRDefault="00E11EC8">
      <w:pPr>
        <w:pPrChange w:id="383" w:author="Norman Packard" w:date="2018-12-02T22:47:00Z">
          <w:pPr>
            <w:pStyle w:val="Heading2"/>
            <w:jc w:val="both"/>
          </w:pPr>
        </w:pPrChange>
      </w:pPr>
      <w:r>
        <w:t xml:space="preserve">Genes may specify any look up table (LUT) that maps the sum of </w:t>
      </w:r>
      <w:proofErr w:type="spellStart"/>
      <w:r>
        <w:t>neighbors</w:t>
      </w:r>
      <w:proofErr w:type="spellEnd"/>
      <w:r>
        <w:t xml:space="preserve"> to cell values 0 or 1, and the LUT construction may be generalized if we go beyond the semi-</w:t>
      </w:r>
      <w:proofErr w:type="spellStart"/>
      <w:r>
        <w:t>totalistic</w:t>
      </w:r>
      <w:proofErr w:type="spellEnd"/>
      <w:r>
        <w:t xml:space="preserve"> family, as we shall later on. For the semi-</w:t>
      </w:r>
      <w:proofErr w:type="spellStart"/>
      <w:r>
        <w:t>totalistic</w:t>
      </w:r>
      <w:proofErr w:type="spellEnd"/>
      <w:r>
        <w:t xml:space="preserve"> case, if we exclude the special cases of spontaneous birth (B</w:t>
      </w:r>
      <w:r w:rsidRPr="00DD4C02">
        <w:rPr>
          <w:vertAlign w:val="subscript"/>
        </w:rPr>
        <w:t>0</w:t>
      </w:r>
      <w:r>
        <w:t xml:space="preserve"> </w:t>
      </w:r>
      <w:r w:rsidRPr="00DD4C02">
        <w:rPr>
          <w:i/>
        </w:rPr>
        <w:t>i</w:t>
      </w:r>
      <w:r>
        <w:rPr>
          <w:i/>
        </w:rPr>
        <w:t>.</w:t>
      </w:r>
      <w:r w:rsidRPr="00DD4C02">
        <w:rPr>
          <w:i/>
        </w:rPr>
        <w:t>e</w:t>
      </w:r>
      <w:r>
        <w:rPr>
          <w:i/>
        </w:rPr>
        <w:t>.</w:t>
      </w:r>
      <w:r>
        <w:t xml:space="preserve"> birth for s=0) and lone survival (S</w:t>
      </w:r>
      <w:r w:rsidRPr="00DD4C02">
        <w:rPr>
          <w:vertAlign w:val="subscript"/>
        </w:rPr>
        <w:t>0</w:t>
      </w:r>
      <w:r>
        <w:t xml:space="preserve">) then there are 8+8=16 distinguished states that may be independently part of an active next state ruleset.  </w:t>
      </w:r>
      <w:proofErr w:type="gramStart"/>
      <w:r>
        <w:t>Thus</w:t>
      </w:r>
      <w:proofErr w:type="gramEnd"/>
      <w:r>
        <w:t xml:space="preserve"> there are 2</w:t>
      </w:r>
      <w:r w:rsidRPr="00DD4C02">
        <w:rPr>
          <w:vertAlign w:val="superscript"/>
        </w:rPr>
        <w:t>16</w:t>
      </w:r>
      <w:r>
        <w:t xml:space="preserve"> CA rulesets, and these may be encoded by a binary genome of length 16 with one bit per LUT entry. In this paper, we restrict our attention to genes of maximum length 64, </w:t>
      </w:r>
      <w:commentRangeStart w:id="384"/>
      <w:r>
        <w:t>and often use the words gene and genome interchangeably to refer to the full sequence, only rarely using the term gene to refer to a specifier of part of the rule-table.</w:t>
      </w:r>
      <w:commentRangeEnd w:id="384"/>
      <w:r>
        <w:rPr>
          <w:rStyle w:val="CommentReference"/>
        </w:rPr>
        <w:commentReference w:id="384"/>
      </w:r>
      <w:r>
        <w:t xml:space="preserve"> We may also employ multiple bits (</w:t>
      </w:r>
      <w:proofErr w:type="spellStart"/>
      <w:r>
        <w:t>n</w:t>
      </w:r>
      <w:r w:rsidRPr="00DD4C02">
        <w:rPr>
          <w:vertAlign w:val="subscript"/>
        </w:rPr>
        <w:t>c</w:t>
      </w:r>
      <w:r>
        <w:rPr>
          <w:vertAlign w:val="subscript"/>
        </w:rPr>
        <w:t>o</w:t>
      </w:r>
      <w:r w:rsidRPr="00DD4C02">
        <w:rPr>
          <w:vertAlign w:val="subscript"/>
        </w:rPr>
        <w:t>ding</w:t>
      </w:r>
      <w:proofErr w:type="spellEnd"/>
      <w:r>
        <w:t xml:space="preserve">) to encode each LUT entry for an active rule, for example with only one of the possible </w:t>
      </w:r>
      <w:proofErr w:type="spellStart"/>
      <w:r>
        <w:t>n</w:t>
      </w:r>
      <w:r w:rsidRPr="00DD4C02">
        <w:rPr>
          <w:vertAlign w:val="subscript"/>
        </w:rPr>
        <w:t>c</w:t>
      </w:r>
      <w:r>
        <w:rPr>
          <w:vertAlign w:val="subscript"/>
        </w:rPr>
        <w:t>o</w:t>
      </w:r>
      <w:r w:rsidRPr="00DD4C02">
        <w:rPr>
          <w:vertAlign w:val="subscript"/>
        </w:rPr>
        <w:t>ding</w:t>
      </w:r>
      <w:proofErr w:type="spellEnd"/>
      <w:r>
        <w:t xml:space="preserve"> gene patterns being active, then genomes of length 16x</w:t>
      </w:r>
      <w:r w:rsidRPr="0033181B">
        <w:t xml:space="preserve"> </w:t>
      </w:r>
      <w:proofErr w:type="spellStart"/>
      <w:r>
        <w:t>n</w:t>
      </w:r>
      <w:r w:rsidRPr="00DD4C02">
        <w:rPr>
          <w:vertAlign w:val="subscript"/>
        </w:rPr>
        <w:t>c</w:t>
      </w:r>
      <w:r>
        <w:rPr>
          <w:vertAlign w:val="subscript"/>
        </w:rPr>
        <w:t>o</w:t>
      </w:r>
      <w:r w:rsidRPr="00DD4C02">
        <w:rPr>
          <w:vertAlign w:val="subscript"/>
        </w:rPr>
        <w:t>ding</w:t>
      </w:r>
      <w:proofErr w:type="spellEnd"/>
      <w:r>
        <w:t xml:space="preserve"> are required. A modular variable length encoding could be to encode the values of s (requiring 3 bits) as well as the central state (for survival or birth) for which the next state is live i.e. 4 bits in total per entry. The standard game of life would require 3*4 = 12 bits to be specified. Longer genomes could contain the same entry repeatedly allowing for mutational error resistance.</w:t>
      </w:r>
    </w:p>
    <w:p w14:paraId="5D1C65AB" w14:textId="77777777" w:rsidR="00E11EC8" w:rsidRPr="00EF612A" w:rsidRDefault="00E11EC8" w:rsidP="008E067C"/>
    <w:p w14:paraId="25752D5C" w14:textId="77777777" w:rsidR="00E11EC8" w:rsidRDefault="00E11EC8">
      <w:pPr>
        <w:rPr>
          <w:rFonts w:cstheme="minorHAnsi"/>
          <w:color w:val="000000" w:themeColor="text1"/>
          <w:lang w:val="en-US"/>
        </w:rPr>
        <w:pPrChange w:id="385" w:author="Norman Packard" w:date="2018-12-02T22:47:00Z">
          <w:pPr>
            <w:pStyle w:val="Heading2"/>
            <w:jc w:val="both"/>
          </w:pPr>
        </w:pPrChange>
      </w:pPr>
      <w:r>
        <w:t xml:space="preserve">Requiring that the birth and survival rules form a single interval of neighbourhood sum values, with lower and upper limits in the sum variable </w:t>
      </w:r>
      <w:r w:rsidRPr="00DD4C02">
        <w:rPr>
          <w:i/>
        </w:rPr>
        <w:t>s</w:t>
      </w:r>
      <w:r>
        <w:rPr>
          <w:i/>
        </w:rPr>
        <w:t>,</w:t>
      </w:r>
      <w:r>
        <w:t xml:space="preserve"> restricts the possible rule-tables to a family with members specified by four integers</w:t>
      </w:r>
      <w:r w:rsidRPr="00E109FF">
        <w:t xml:space="preserve"> </w:t>
      </w:r>
      <w:proofErr w:type="spellStart"/>
      <w:r w:rsidRPr="00E109FF">
        <w:rPr>
          <w:rFonts w:cstheme="minorHAnsi"/>
          <w:color w:val="000000" w:themeColor="text1"/>
          <w:lang w:val="en-US"/>
        </w:rPr>
        <w:t>S</w:t>
      </w:r>
      <w:r w:rsidRPr="00E109FF">
        <w:rPr>
          <w:rFonts w:cstheme="minorHAnsi"/>
          <w:color w:val="000000" w:themeColor="text1"/>
          <w:vertAlign w:val="subscript"/>
          <w:lang w:val="en-US"/>
        </w:rPr>
        <w:t>l</w:t>
      </w:r>
      <w:r w:rsidRPr="00E109FF">
        <w:rPr>
          <w:rFonts w:cstheme="minorHAnsi"/>
          <w:color w:val="000000" w:themeColor="text1"/>
          <w:lang w:val="en-US"/>
        </w:rPr>
        <w:t>S</w:t>
      </w:r>
      <w:r w:rsidRPr="007A74DA">
        <w:rPr>
          <w:rFonts w:cstheme="minorHAnsi"/>
          <w:color w:val="000000" w:themeColor="text1"/>
          <w:vertAlign w:val="subscript"/>
          <w:lang w:val="en-US"/>
        </w:rPr>
        <w:t>u</w:t>
      </w:r>
      <w:r w:rsidRPr="00E109FF">
        <w:rPr>
          <w:rFonts w:cstheme="minorHAnsi"/>
          <w:color w:val="000000" w:themeColor="text1"/>
          <w:lang w:val="en-US"/>
        </w:rPr>
        <w:t>B</w:t>
      </w:r>
      <w:r w:rsidRPr="00E109FF">
        <w:rPr>
          <w:rFonts w:cstheme="minorHAnsi"/>
          <w:color w:val="000000" w:themeColor="text1"/>
          <w:vertAlign w:val="subscript"/>
          <w:lang w:val="en-US"/>
        </w:rPr>
        <w:t>l</w:t>
      </w:r>
      <w:r w:rsidRPr="00E109FF">
        <w:rPr>
          <w:rFonts w:cstheme="minorHAnsi"/>
          <w:color w:val="000000" w:themeColor="text1"/>
          <w:lang w:val="en-US"/>
        </w:rPr>
        <w:t>B</w:t>
      </w:r>
      <w:r w:rsidRPr="007A74DA">
        <w:rPr>
          <w:rFonts w:cstheme="minorHAnsi"/>
          <w:color w:val="000000" w:themeColor="text1"/>
          <w:vertAlign w:val="subscript"/>
          <w:lang w:val="en-US"/>
        </w:rPr>
        <w:t>u</w:t>
      </w:r>
      <w:proofErr w:type="spellEnd"/>
      <w:r w:rsidRPr="00E109FF">
        <w:rPr>
          <w:rFonts w:cstheme="minorHAnsi"/>
          <w:color w:val="000000" w:themeColor="text1"/>
          <w:lang w:val="en-US"/>
        </w:rPr>
        <w:t xml:space="preserve"> </w:t>
      </w:r>
      <w:r>
        <w:rPr>
          <w:rFonts w:cstheme="minorHAnsi"/>
          <w:color w:val="000000" w:themeColor="text1"/>
          <w:lang w:val="en-US"/>
        </w:rPr>
        <w:t xml:space="preserve">(lower and upper values of the </w:t>
      </w:r>
      <w:r>
        <w:t>neighbourhood sum</w:t>
      </w:r>
      <w:r w:rsidRPr="00E109FF">
        <w:rPr>
          <w:rFonts w:cstheme="minorHAnsi"/>
          <w:color w:val="000000" w:themeColor="text1"/>
          <w:lang w:val="en-US"/>
        </w:rPr>
        <w:t xml:space="preserve"> </w:t>
      </w:r>
      <w:r>
        <w:rPr>
          <w:rFonts w:cstheme="minorHAnsi"/>
          <w:color w:val="000000" w:themeColor="text1"/>
          <w:lang w:val="en-US"/>
        </w:rPr>
        <w:t xml:space="preserve">for survival and birth, respectively) </w:t>
      </w:r>
      <w:r w:rsidRPr="00E109FF">
        <w:rPr>
          <w:rFonts w:cstheme="minorHAnsi"/>
          <w:color w:val="000000" w:themeColor="text1"/>
          <w:lang w:val="en-US"/>
        </w:rPr>
        <w:t xml:space="preserve">and </w:t>
      </w:r>
      <w:r>
        <w:rPr>
          <w:rFonts w:cstheme="minorHAnsi"/>
          <w:color w:val="000000" w:themeColor="text1"/>
          <w:lang w:val="en-US"/>
        </w:rPr>
        <w:t>restricts the rule space above to 36</w:t>
      </w:r>
      <w:r w:rsidRPr="00D829D8">
        <w:rPr>
          <w:rFonts w:cstheme="minorHAnsi"/>
          <w:color w:val="000000" w:themeColor="text1"/>
          <w:vertAlign w:val="superscript"/>
          <w:lang w:val="en-US"/>
        </w:rPr>
        <w:t>2</w:t>
      </w:r>
      <w:r>
        <w:rPr>
          <w:rFonts w:cstheme="minorHAnsi"/>
          <w:color w:val="000000" w:themeColor="text1"/>
          <w:lang w:val="en-US"/>
        </w:rPr>
        <w:t xml:space="preserve">=1296 possible rules. Most of these rule-tables either lead to strong proliferation of live states or their extinction, and in order to allow genetic encoding to deliver novel dynamics of interest it turns out to be important to further dissect the rule-tables in the vicinity of the </w:t>
      </w:r>
      <w:proofErr w:type="spellStart"/>
      <w:r>
        <w:rPr>
          <w:rFonts w:cstheme="minorHAnsi"/>
          <w:color w:val="000000" w:themeColor="text1"/>
          <w:lang w:val="en-US"/>
        </w:rPr>
        <w:t>GoL</w:t>
      </w:r>
      <w:proofErr w:type="spellEnd"/>
      <w:r>
        <w:rPr>
          <w:rFonts w:cstheme="minorHAnsi"/>
          <w:color w:val="000000" w:themeColor="text1"/>
          <w:lang w:val="en-US"/>
        </w:rPr>
        <w:t xml:space="preserve"> rule 2333.</w:t>
      </w:r>
    </w:p>
    <w:p w14:paraId="1B59ECE7" w14:textId="77777777" w:rsidR="00E11EC8" w:rsidRDefault="00E11EC8" w:rsidP="00E11EC8">
      <w:pPr>
        <w:rPr>
          <w:lang w:val="en-US"/>
        </w:rPr>
      </w:pPr>
    </w:p>
    <w:p w14:paraId="63E22286" w14:textId="77777777" w:rsidR="00E11EC8" w:rsidRDefault="00E11EC8" w:rsidP="00E11EC8">
      <w:pPr>
        <w:jc w:val="both"/>
        <w:rPr>
          <w:lang w:val="en-US"/>
        </w:rPr>
      </w:pPr>
      <w:r>
        <w:rPr>
          <w:lang w:val="en-US"/>
        </w:rPr>
        <w:t>There are a number of ways that this may be done, taking spatial symmetries into account. We shall list several and investigate a subset of them:</w:t>
      </w:r>
    </w:p>
    <w:p w14:paraId="755348E4" w14:textId="77777777" w:rsidR="00E11EC8" w:rsidRDefault="00E11EC8" w:rsidP="00E11EC8">
      <w:pPr>
        <w:pStyle w:val="ListParagraph"/>
        <w:numPr>
          <w:ilvl w:val="0"/>
          <w:numId w:val="1"/>
        </w:numPr>
        <w:jc w:val="both"/>
        <w:rPr>
          <w:lang w:val="en-US"/>
        </w:rPr>
      </w:pPr>
      <w:r>
        <w:rPr>
          <w:lang w:val="en-US"/>
        </w:rPr>
        <w:t xml:space="preserve">Distinguish arbitrary configurations ignoring symmetries: there are 256 binary </w:t>
      </w:r>
      <w:proofErr w:type="spellStart"/>
      <w:r>
        <w:rPr>
          <w:lang w:val="en-US"/>
        </w:rPr>
        <w:t>neighbour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512-bit genome or with a variable length genome by a sequence of 9-bit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standard </w:t>
      </w:r>
      <w:proofErr w:type="spellStart"/>
      <w:r>
        <w:rPr>
          <w:lang w:val="en-US"/>
        </w:rPr>
        <w:t>GoL</w:t>
      </w:r>
      <w:proofErr w:type="spellEnd"/>
      <w:r>
        <w:rPr>
          <w:lang w:val="en-US"/>
        </w:rPr>
        <w:t xml:space="preserve"> genome would have to be 9*(C</w:t>
      </w:r>
      <w:r w:rsidRPr="00080A36">
        <w:rPr>
          <w:vertAlign w:val="superscript"/>
          <w:lang w:val="en-US"/>
        </w:rPr>
        <w:t>8</w:t>
      </w:r>
      <w:r>
        <w:rPr>
          <w:vertAlign w:val="subscript"/>
          <w:lang w:val="en-US"/>
        </w:rPr>
        <w:t>2</w:t>
      </w:r>
      <w:r>
        <w:rPr>
          <w:lang w:val="en-US"/>
        </w:rPr>
        <w:t>+</w:t>
      </w:r>
      <w:r w:rsidRPr="00080A36">
        <w:rPr>
          <w:lang w:val="en-US"/>
        </w:rPr>
        <w:t>2</w:t>
      </w:r>
      <w:r>
        <w:rPr>
          <w:lang w:val="en-US"/>
        </w:rPr>
        <w:t>*C</w:t>
      </w:r>
      <w:proofErr w:type="gramStart"/>
      <w:r w:rsidRPr="00080A36">
        <w:rPr>
          <w:vertAlign w:val="superscript"/>
          <w:lang w:val="en-US"/>
        </w:rPr>
        <w:t>8</w:t>
      </w:r>
      <w:r w:rsidRPr="00080A36">
        <w:rPr>
          <w:vertAlign w:val="subscript"/>
          <w:lang w:val="en-US"/>
        </w:rPr>
        <w:t>3</w:t>
      </w:r>
      <w:r>
        <w:rPr>
          <w:lang w:val="en-US"/>
        </w:rPr>
        <w:t>)=</w:t>
      </w:r>
      <w:proofErr w:type="gramEnd"/>
      <w:r>
        <w:rPr>
          <w:lang w:val="en-US"/>
        </w:rPr>
        <w:t xml:space="preserve"> 9*(28+56)=756 bits in length. For completeness, we could also consider the continuous interval subset of rules defined by upper and lower bounds for the integer value of the 8-bit neighbor configuration for survival and birth, for which rule-tables can be specified by 2*(8+</w:t>
      </w:r>
      <w:proofErr w:type="gramStart"/>
      <w:r>
        <w:rPr>
          <w:lang w:val="en-US"/>
        </w:rPr>
        <w:t>8)=</w:t>
      </w:r>
      <w:proofErr w:type="gramEnd"/>
      <w:r>
        <w:rPr>
          <w:lang w:val="en-US"/>
        </w:rPr>
        <w:t>32 bits.</w:t>
      </w:r>
    </w:p>
    <w:p w14:paraId="17204758" w14:textId="77777777" w:rsidR="00E11EC8" w:rsidRPr="004A5CA8" w:rsidRDefault="00E11EC8" w:rsidP="00E11EC8">
      <w:pPr>
        <w:pStyle w:val="ListParagraph"/>
        <w:numPr>
          <w:ilvl w:val="0"/>
          <w:numId w:val="1"/>
        </w:numPr>
        <w:jc w:val="both"/>
        <w:rPr>
          <w:lang w:val="en-US"/>
        </w:rPr>
      </w:pPr>
      <w:r>
        <w:rPr>
          <w:lang w:val="en-US"/>
        </w:rPr>
        <w:t xml:space="preserve">Distinguish all configurations that are not equivalent by 4-fold rotation and reflection symmetry in 2D. The numbers of these distinguished configurations for </w:t>
      </w:r>
      <w:r>
        <w:rPr>
          <w:lang w:val="en-US"/>
        </w:rPr>
        <w:lastRenderedPageBreak/>
        <w:t xml:space="preserve">s=0…8 are </w:t>
      </w:r>
      <w:r w:rsidRPr="004A5CA8">
        <w:rPr>
          <w:lang w:val="en-US"/>
        </w:rPr>
        <w:t>1,2,6,10,16,10,6,2,1</w:t>
      </w:r>
      <w:r>
        <w:rPr>
          <w:lang w:val="en-US"/>
        </w:rPr>
        <w:t xml:space="preserve"> </w:t>
      </w:r>
      <w:r w:rsidRPr="004A5CA8">
        <w:rPr>
          <w:i/>
          <w:lang w:val="en-US"/>
        </w:rPr>
        <w:t>i.e.</w:t>
      </w:r>
      <w:r>
        <w:rPr>
          <w:lang w:val="en-US"/>
        </w:rPr>
        <w:t xml:space="preserve"> in total 54, or 52 excluding the s=0 case. The minimum length encoding of a gene specifying this table with one bit per LUT entry is thus 104. Encoding with a variable length genome analogously to above would result in 3+4+1 bit patterns needed to specify a LUT entry, and the standard </w:t>
      </w:r>
      <w:proofErr w:type="spellStart"/>
      <w:r>
        <w:rPr>
          <w:lang w:val="en-US"/>
        </w:rPr>
        <w:t>GoL</w:t>
      </w:r>
      <w:proofErr w:type="spellEnd"/>
      <w:r>
        <w:rPr>
          <w:lang w:val="en-US"/>
        </w:rPr>
        <w:t xml:space="preserve"> can be encoded with 8*(6+2*</w:t>
      </w:r>
      <w:proofErr w:type="gramStart"/>
      <w:r>
        <w:rPr>
          <w:lang w:val="en-US"/>
        </w:rPr>
        <w:t>10)=</w:t>
      </w:r>
      <w:proofErr w:type="gramEnd"/>
      <w:r>
        <w:rPr>
          <w:lang w:val="en-US"/>
        </w:rPr>
        <w:t>208 bits. 64-bit genomes would allow up to 8 such entries to be specified (</w:t>
      </w:r>
      <w:r w:rsidRPr="004F7A0B">
        <w:rPr>
          <w:i/>
          <w:lang w:val="en-US"/>
        </w:rPr>
        <w:t>e.g.</w:t>
      </w:r>
      <w:r>
        <w:rPr>
          <w:lang w:val="en-US"/>
        </w:rPr>
        <w:t xml:space="preserve"> 4 survival and 4 birth configurations) in a variable length genome. Note that the variable genome length encoding allows the rule-tables of different genomes to be combined simply: any entry that is defined is valid irrespective of multiplicity.</w:t>
      </w:r>
    </w:p>
    <w:p w14:paraId="4C5DBFD4" w14:textId="77777777" w:rsidR="00E11EC8" w:rsidRDefault="00E11EC8" w:rsidP="00E11EC8">
      <w:pPr>
        <w:pStyle w:val="ListParagraph"/>
        <w:numPr>
          <w:ilvl w:val="0"/>
          <w:numId w:val="1"/>
        </w:numPr>
        <w:jc w:val="both"/>
        <w:rPr>
          <w:lang w:val="en-US"/>
        </w:rPr>
      </w:pPr>
      <w:r>
        <w:rPr>
          <w:lang w:val="en-US"/>
        </w:rPr>
        <w:t xml:space="preserve">Distinguish all configurations that are not an 8-fold rotation of one another. This is both a simpler and somewhat smaller symmetry partition of the 8-neighbour configurations as </w:t>
      </w:r>
      <w:r w:rsidRPr="004D4005">
        <w:rPr>
          <w:i/>
          <w:lang w:val="en-US"/>
        </w:rPr>
        <w:t>s</w:t>
      </w:r>
      <w:r>
        <w:rPr>
          <w:lang w:val="en-US"/>
        </w:rPr>
        <w:t xml:space="preserve"> varies from </w:t>
      </w:r>
      <w:proofErr w:type="gramStart"/>
      <w:r>
        <w:rPr>
          <w:lang w:val="en-US"/>
        </w:rPr>
        <w:t>0..</w:t>
      </w:r>
      <w:proofErr w:type="gramEnd"/>
      <w:r>
        <w:rPr>
          <w:lang w:val="en-US"/>
        </w:rPr>
        <w:t xml:space="preserve">8 with 1,1,4,7,10,7,4,1,1 a total of 36 distinguished configurations. Configurations can be quickly mapped to their symmetry class, by finding the rotation of 8 bits that yields the minimal numerical value (which we call the canonical rotation) and using these values as identifiers for the different classes (separately for each value of </w:t>
      </w:r>
      <w:r w:rsidRPr="004D4005">
        <w:rPr>
          <w:i/>
          <w:lang w:val="en-US"/>
        </w:rPr>
        <w:t>s</w:t>
      </w:r>
      <w:r>
        <w:rPr>
          <w:lang w:val="en-US"/>
        </w:rPr>
        <w:t xml:space="preserve">). </w:t>
      </w:r>
      <w:r w:rsidRPr="004D4005">
        <w:rPr>
          <w:lang w:val="en-US"/>
        </w:rPr>
        <w:t xml:space="preserve">Restricting attention to the central s-range of 2-6 gives 32 distinguished configurations and 64 LUT entries for survival or birth. This fits neatly into a 64-bit integer genome. The variable length genome encoding still requires 8-bit entries and the standard </w:t>
      </w:r>
      <w:proofErr w:type="spellStart"/>
      <w:r w:rsidRPr="004D4005">
        <w:rPr>
          <w:lang w:val="en-US"/>
        </w:rPr>
        <w:t>GoL</w:t>
      </w:r>
      <w:proofErr w:type="spellEnd"/>
      <w:r w:rsidRPr="004D4005">
        <w:rPr>
          <w:lang w:val="en-US"/>
        </w:rPr>
        <w:t xml:space="preserve"> rule can be specified in 8*(4+2*</w:t>
      </w:r>
      <w:proofErr w:type="gramStart"/>
      <w:r w:rsidRPr="004D4005">
        <w:rPr>
          <w:lang w:val="en-US"/>
        </w:rPr>
        <w:t>7)=</w:t>
      </w:r>
      <w:proofErr w:type="gramEnd"/>
      <w:r w:rsidRPr="004D4005">
        <w:rPr>
          <w:lang w:val="en-US"/>
        </w:rPr>
        <w:t>144 bits.</w:t>
      </w:r>
    </w:p>
    <w:p w14:paraId="4394FF15" w14:textId="77777777" w:rsidR="00E11EC8" w:rsidRDefault="00E11EC8" w:rsidP="00E11EC8">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semi-totalistic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 xml:space="preserve">,2,3,4,5,4,3,2,1 = 25 </w:t>
      </w:r>
      <w:r w:rsidRPr="004F7A0B">
        <w:rPr>
          <w:i/>
          <w:lang w:val="en-US"/>
        </w:rPr>
        <w:t>i.e.</w:t>
      </w:r>
      <w:r>
        <w:rPr>
          <w:lang w:val="en-US"/>
        </w:rPr>
        <w:t xml:space="preserve"> 2*24=48 bits are required for a direct fixed gene length encoding. The variable length genome encoding above requires 7-bit entries (excluding as before the s=0 entries) and the </w:t>
      </w:r>
      <w:proofErr w:type="spellStart"/>
      <w:r>
        <w:rPr>
          <w:lang w:val="en-US"/>
        </w:rPr>
        <w:t>GoL</w:t>
      </w:r>
      <w:proofErr w:type="spellEnd"/>
      <w:r>
        <w:rPr>
          <w:lang w:val="en-US"/>
        </w:rPr>
        <w:t xml:space="preserve"> standard rule is encoded in 7*(3+2*</w:t>
      </w:r>
      <w:proofErr w:type="gramStart"/>
      <w:r>
        <w:rPr>
          <w:lang w:val="en-US"/>
        </w:rPr>
        <w:t>4)=</w:t>
      </w:r>
      <w:proofErr w:type="gramEnd"/>
      <w:r>
        <w:rPr>
          <w:lang w:val="en-US"/>
        </w:rPr>
        <w:t xml:space="preserve">77 bits. </w:t>
      </w:r>
    </w:p>
    <w:p w14:paraId="460AA504" w14:textId="77777777" w:rsidR="00E11EC8" w:rsidRDefault="00E11EC8" w:rsidP="00E11EC8">
      <w:pPr>
        <w:pStyle w:val="ListParagraph"/>
        <w:numPr>
          <w:ilvl w:val="0"/>
          <w:numId w:val="1"/>
        </w:numPr>
        <w:jc w:val="both"/>
        <w:rPr>
          <w:lang w:val="en-US"/>
        </w:rPr>
      </w:pPr>
      <w:r>
        <w:rPr>
          <w:lang w:val="en-US"/>
        </w:rPr>
        <w:t xml:space="preserve">The semi-totalistic case, distinguishing configurations only by </w:t>
      </w:r>
      <w:r w:rsidRPr="004F7A0B">
        <w:rPr>
          <w:i/>
          <w:lang w:val="en-US"/>
        </w:rPr>
        <w:t>s</w:t>
      </w:r>
      <w:r>
        <w:rPr>
          <w:lang w:val="en-US"/>
        </w:rPr>
        <w:t xml:space="preserve">. In addition to the 16-bit gene encoding (excluding </w:t>
      </w:r>
      <w:r w:rsidRPr="007C3EC4">
        <w:rPr>
          <w:i/>
          <w:lang w:val="en-US"/>
        </w:rPr>
        <w:t>s</w:t>
      </w:r>
      <w:r>
        <w:rPr>
          <w:lang w:val="en-US"/>
        </w:rPr>
        <w:t xml:space="preserve">=0 entries) there is also the variable gene length encoding involving entries of length 4-bits each. The </w:t>
      </w:r>
      <w:proofErr w:type="spellStart"/>
      <w:r>
        <w:rPr>
          <w:lang w:val="en-US"/>
        </w:rPr>
        <w:t>GoL</w:t>
      </w:r>
      <w:proofErr w:type="spellEnd"/>
      <w:r>
        <w:rPr>
          <w:lang w:val="en-US"/>
        </w:rPr>
        <w:t xml:space="preserve"> rule can be specified in 12-bits as described above.</w:t>
      </w:r>
    </w:p>
    <w:p w14:paraId="216962DF" w14:textId="77777777" w:rsidR="00E11EC8" w:rsidRDefault="00E11EC8" w:rsidP="00E11EC8">
      <w:pPr>
        <w:jc w:val="both"/>
        <w:rPr>
          <w:lang w:val="en-US"/>
        </w:rPr>
      </w:pPr>
    </w:p>
    <w:p w14:paraId="6302C560" w14:textId="77777777" w:rsidR="00E11EC8" w:rsidRDefault="00E11EC8" w:rsidP="00E11EC8">
      <w:pPr>
        <w:jc w:val="both"/>
        <w:rPr>
          <w:lang w:val="en-US"/>
        </w:rPr>
      </w:pPr>
      <w:r>
        <w:rPr>
          <w:lang w:val="en-US"/>
        </w:rPr>
        <w:t xml:space="preserve">In this work, we find that the semi-totalistic case is too coarse an encoding of CA rules, to allow significant genetic evolution of complex structures beyond the classic game of life. We explore both the fixed length and variable length encodings.  </w:t>
      </w:r>
      <w:proofErr w:type="spellStart"/>
      <w:r>
        <w:rPr>
          <w:lang w:val="en-US"/>
        </w:rPr>
        <w:t>Focussing</w:t>
      </w:r>
      <w:proofErr w:type="spellEnd"/>
      <w:r>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7C5ACED6" w14:textId="77777777" w:rsidR="00E11EC8" w:rsidRDefault="00E11EC8" w:rsidP="00E11EC8">
      <w:pPr>
        <w:jc w:val="both"/>
        <w:rPr>
          <w:lang w:val="en-US"/>
        </w:rPr>
      </w:pPr>
    </w:p>
    <w:p w14:paraId="42BDD536" w14:textId="6800FFAF" w:rsidR="00E11EC8" w:rsidRDefault="00E11EC8" w:rsidP="00E11EC8">
      <w:pPr>
        <w:jc w:val="both"/>
        <w:rPr>
          <w:ins w:id="386" w:author="Norman Packard" w:date="2018-12-02T22:53:00Z"/>
          <w:lang w:val="en-US"/>
        </w:rPr>
      </w:pPr>
      <w:r>
        <w:rPr>
          <w:lang w:val="en-US"/>
        </w:rPr>
        <w:t xml:space="preserve">The key focus in this paper is on sequence- and possibly population-dependent selection mechanisms that attribute an increasing cost to more prolific (less </w:t>
      </w:r>
      <w:proofErr w:type="spellStart"/>
      <w:r>
        <w:rPr>
          <w:lang w:val="en-US"/>
        </w:rPr>
        <w:t>GoL</w:t>
      </w:r>
      <w:proofErr w:type="spellEnd"/>
      <w:r>
        <w:rPr>
          <w:lang w:val="en-US"/>
        </w:rPr>
        <w:t xml:space="preserve">-like) and more specific rule specification, so that survival mandates complex dynamics close to the game of life. We compare these with rule-independent selection mechanisms that interact with the </w:t>
      </w:r>
      <w:proofErr w:type="spellStart"/>
      <w:r>
        <w:rPr>
          <w:lang w:val="en-US"/>
        </w:rPr>
        <w:t>GoL</w:t>
      </w:r>
      <w:proofErr w:type="spellEnd"/>
      <w:r>
        <w:rPr>
          <w:lang w:val="en-US"/>
        </w:rPr>
        <w:t xml:space="preserve"> rules only in so far as birth or survival </w:t>
      </w:r>
    </w:p>
    <w:p w14:paraId="6BE6A9C5" w14:textId="6520CBC2" w:rsidR="006C1BAD" w:rsidRPr="008E067C" w:rsidRDefault="006C1BAD">
      <w:pPr>
        <w:pStyle w:val="Heading2"/>
        <w:rPr>
          <w:ins w:id="387" w:author="Norman Packard" w:date="2018-12-02T22:53:00Z"/>
        </w:rPr>
        <w:pPrChange w:id="388" w:author="Norman Packard" w:date="2018-12-02T23:01:00Z">
          <w:pPr>
            <w:pStyle w:val="Heading3"/>
          </w:pPr>
        </w:pPrChange>
      </w:pPr>
      <w:bookmarkStart w:id="389" w:name="_Toc532038517"/>
      <w:ins w:id="390" w:author="Norman Packard" w:date="2018-12-02T22:53:00Z">
        <w:r>
          <w:t>Example: selection = 8</w:t>
        </w:r>
        <w:bookmarkEnd w:id="389"/>
      </w:ins>
    </w:p>
    <w:p w14:paraId="095DBB4A" w14:textId="0B0BEAFF" w:rsidR="006C1BAD" w:rsidRDefault="006C1BAD" w:rsidP="00E11EC8">
      <w:pPr>
        <w:jc w:val="both"/>
        <w:rPr>
          <w:ins w:id="391" w:author="Norman Packard" w:date="2018-12-02T22:53:00Z"/>
          <w:lang w:val="en-US"/>
        </w:rPr>
      </w:pPr>
    </w:p>
    <w:p w14:paraId="1B574FF7" w14:textId="49D91FE4" w:rsidR="006C1BAD" w:rsidRDefault="006C1BAD">
      <w:pPr>
        <w:pStyle w:val="Heading2"/>
        <w:rPr>
          <w:ins w:id="392" w:author="Norman Packard" w:date="2018-12-02T22:53:00Z"/>
        </w:rPr>
        <w:pPrChange w:id="393" w:author="Norman Packard" w:date="2018-12-02T23:01:00Z">
          <w:pPr>
            <w:pStyle w:val="Heading3"/>
          </w:pPr>
        </w:pPrChange>
      </w:pPr>
      <w:bookmarkStart w:id="394" w:name="_Toc532038518"/>
      <w:ins w:id="395" w:author="Norman Packard" w:date="2018-12-02T22:53:00Z">
        <w:r>
          <w:lastRenderedPageBreak/>
          <w:t>Example: selection = 9</w:t>
        </w:r>
        <w:bookmarkEnd w:id="394"/>
      </w:ins>
    </w:p>
    <w:p w14:paraId="29A9389C" w14:textId="77777777" w:rsidR="006C1BAD" w:rsidRPr="006C1BAD" w:rsidRDefault="006C1BAD">
      <w:pPr>
        <w:rPr>
          <w:ins w:id="396" w:author="Norman Packard" w:date="2018-12-02T22:53:00Z"/>
        </w:rPr>
        <w:pPrChange w:id="397" w:author="Norman Packard" w:date="2018-12-02T22:53:00Z">
          <w:pPr>
            <w:pStyle w:val="Heading3"/>
          </w:pPr>
        </w:pPrChange>
      </w:pPr>
    </w:p>
    <w:p w14:paraId="6342F900" w14:textId="77777777" w:rsidR="006C1BAD" w:rsidRPr="004F7A0B" w:rsidRDefault="006C1BAD" w:rsidP="00E11EC8">
      <w:pPr>
        <w:jc w:val="both"/>
        <w:rPr>
          <w:lang w:val="en-US"/>
        </w:rPr>
      </w:pPr>
    </w:p>
    <w:p w14:paraId="55012839" w14:textId="75FC6716" w:rsidR="00244BD9" w:rsidRDefault="006C1BAD" w:rsidP="006C1BAD">
      <w:pPr>
        <w:pStyle w:val="Heading1"/>
        <w:rPr>
          <w:ins w:id="398" w:author="Norman Packard" w:date="2018-12-02T22:55:00Z"/>
          <w:lang w:val="en-US"/>
        </w:rPr>
      </w:pPr>
      <w:bookmarkStart w:id="399" w:name="_Toc532038519"/>
      <w:ins w:id="400" w:author="Norman Packard" w:date="2018-12-02T22:55:00Z">
        <w:r>
          <w:rPr>
            <w:lang w:val="en-US"/>
          </w:rPr>
          <w:t xml:space="preserve">Genetically controlled coupling to other </w:t>
        </w:r>
        <w:proofErr w:type="spellStart"/>
        <w:r>
          <w:rPr>
            <w:lang w:val="en-US"/>
          </w:rPr>
          <w:t>GoL</w:t>
        </w:r>
        <w:proofErr w:type="spellEnd"/>
        <w:r>
          <w:rPr>
            <w:lang w:val="en-US"/>
          </w:rPr>
          <w:t xml:space="preserve"> dynamics</w:t>
        </w:r>
        <w:bookmarkEnd w:id="399"/>
      </w:ins>
    </w:p>
    <w:p w14:paraId="6F0BB04C" w14:textId="2E7756CF" w:rsidR="006C1BAD" w:rsidRDefault="006C1BAD" w:rsidP="006C1BAD">
      <w:pPr>
        <w:rPr>
          <w:ins w:id="401" w:author="Norman Packard" w:date="2018-12-02T22:55:00Z"/>
          <w:lang w:val="en-US"/>
        </w:rPr>
      </w:pPr>
    </w:p>
    <w:p w14:paraId="00E6627A" w14:textId="0FFA69E0" w:rsidR="006C1BAD" w:rsidRPr="008E067C" w:rsidRDefault="006C1BAD">
      <w:pPr>
        <w:pStyle w:val="Heading2"/>
        <w:rPr>
          <w:ins w:id="402" w:author="Norman Packard" w:date="2018-12-02T22:56:00Z"/>
        </w:rPr>
        <w:pPrChange w:id="403" w:author="Norman Packard" w:date="2018-12-02T22:56:00Z">
          <w:pPr>
            <w:pStyle w:val="Heading3"/>
          </w:pPr>
        </w:pPrChange>
      </w:pPr>
      <w:bookmarkStart w:id="404" w:name="_Toc532038520"/>
      <w:ins w:id="405" w:author="Norman Packard" w:date="2018-12-02T22:56:00Z">
        <w:r>
          <w:t>Example: selection = 10</w:t>
        </w:r>
        <w:bookmarkEnd w:id="404"/>
      </w:ins>
    </w:p>
    <w:p w14:paraId="334A1F23" w14:textId="215C9832" w:rsidR="006C1BAD" w:rsidRDefault="006C1BAD" w:rsidP="006C1BAD">
      <w:pPr>
        <w:rPr>
          <w:ins w:id="406" w:author="Norman Packard" w:date="2018-12-02T22:56:00Z"/>
          <w:lang w:val="en-US"/>
        </w:rPr>
      </w:pPr>
    </w:p>
    <w:p w14:paraId="50076813" w14:textId="65A3CD0E" w:rsidR="006C1BAD" w:rsidRPr="008E067C" w:rsidRDefault="006C1BAD">
      <w:pPr>
        <w:pStyle w:val="Heading2"/>
        <w:rPr>
          <w:ins w:id="407" w:author="Norman Packard" w:date="2018-12-02T22:56:00Z"/>
        </w:rPr>
        <w:pPrChange w:id="408" w:author="Norman Packard" w:date="2018-12-02T22:56:00Z">
          <w:pPr>
            <w:pStyle w:val="Heading3"/>
          </w:pPr>
        </w:pPrChange>
      </w:pPr>
      <w:bookmarkStart w:id="409" w:name="_Toc532038521"/>
      <w:ins w:id="410" w:author="Norman Packard" w:date="2018-12-02T22:56:00Z">
        <w:r>
          <w:t>Example: selection = 11</w:t>
        </w:r>
        <w:bookmarkEnd w:id="409"/>
      </w:ins>
    </w:p>
    <w:p w14:paraId="784780A4" w14:textId="58DAD99C" w:rsidR="006C1BAD" w:rsidRDefault="006C1BAD" w:rsidP="006C1BAD">
      <w:pPr>
        <w:rPr>
          <w:ins w:id="411" w:author="Norman Packard" w:date="2018-12-02T22:56:00Z"/>
          <w:lang w:val="en-US"/>
        </w:rPr>
      </w:pPr>
    </w:p>
    <w:p w14:paraId="176749D0" w14:textId="75DE6841" w:rsidR="006C1BAD" w:rsidRPr="008E067C" w:rsidRDefault="006C1BAD" w:rsidP="006C1BAD">
      <w:pPr>
        <w:pStyle w:val="Heading2"/>
        <w:rPr>
          <w:ins w:id="412" w:author="Norman Packard" w:date="2018-12-02T22:56:00Z"/>
        </w:rPr>
      </w:pPr>
      <w:bookmarkStart w:id="413" w:name="_Toc532038522"/>
      <w:ins w:id="414" w:author="Norman Packard" w:date="2018-12-02T22:56:00Z">
        <w:r>
          <w:t>Example: selection = 1</w:t>
        </w:r>
      </w:ins>
      <w:ins w:id="415" w:author="Norman Packard" w:date="2018-12-02T22:57:00Z">
        <w:r>
          <w:t>2</w:t>
        </w:r>
      </w:ins>
      <w:bookmarkEnd w:id="413"/>
    </w:p>
    <w:p w14:paraId="5EDB1FFE" w14:textId="708771AC" w:rsidR="006C1BAD" w:rsidRDefault="006C1BAD" w:rsidP="006C1BAD">
      <w:pPr>
        <w:rPr>
          <w:ins w:id="416" w:author="Norman Packard" w:date="2018-12-02T22:56:00Z"/>
          <w:lang w:val="en-US"/>
        </w:rPr>
      </w:pPr>
    </w:p>
    <w:p w14:paraId="24B61E05" w14:textId="2A1AE6B5" w:rsidR="006C1BAD" w:rsidRPr="008E067C" w:rsidRDefault="006C1BAD" w:rsidP="006C1BAD">
      <w:pPr>
        <w:pStyle w:val="Heading2"/>
        <w:rPr>
          <w:ins w:id="417" w:author="Norman Packard" w:date="2018-12-02T22:56:00Z"/>
        </w:rPr>
      </w:pPr>
      <w:bookmarkStart w:id="418" w:name="_Toc532038523"/>
      <w:ins w:id="419" w:author="Norman Packard" w:date="2018-12-02T22:56:00Z">
        <w:r>
          <w:t>Example: selection = 1</w:t>
        </w:r>
      </w:ins>
      <w:ins w:id="420" w:author="Norman Packard" w:date="2018-12-02T22:57:00Z">
        <w:r>
          <w:t>3</w:t>
        </w:r>
      </w:ins>
      <w:bookmarkEnd w:id="418"/>
    </w:p>
    <w:p w14:paraId="1720CDC5" w14:textId="79AA7B3B" w:rsidR="006C1BAD" w:rsidRDefault="006C1BAD" w:rsidP="006C1BAD">
      <w:pPr>
        <w:rPr>
          <w:ins w:id="421" w:author="Norman Packard" w:date="2018-12-02T22:56:00Z"/>
          <w:lang w:val="en-US"/>
        </w:rPr>
      </w:pPr>
    </w:p>
    <w:p w14:paraId="7DF9149C" w14:textId="0ACDA673" w:rsidR="006C1BAD" w:rsidRDefault="006C1BAD" w:rsidP="006C1BAD">
      <w:pPr>
        <w:pStyle w:val="Heading1"/>
        <w:rPr>
          <w:ins w:id="422" w:author="Norman Packard" w:date="2018-12-02T22:57:00Z"/>
          <w:lang w:val="en-US"/>
        </w:rPr>
      </w:pPr>
      <w:bookmarkStart w:id="423" w:name="_Toc532038524"/>
      <w:commentRangeStart w:id="424"/>
      <w:ins w:id="425" w:author="Norman Packard" w:date="2018-12-02T22:57:00Z">
        <w:r>
          <w:rPr>
            <w:lang w:val="en-US"/>
          </w:rPr>
          <w:t xml:space="preserve">Genetically controlled 3d </w:t>
        </w:r>
        <w:proofErr w:type="spellStart"/>
        <w:r>
          <w:rPr>
            <w:lang w:val="en-US"/>
          </w:rPr>
          <w:t>GoL</w:t>
        </w:r>
      </w:ins>
      <w:commentRangeEnd w:id="424"/>
      <w:proofErr w:type="spellEnd"/>
      <w:ins w:id="426" w:author="Norman Packard" w:date="2018-12-02T23:06:00Z">
        <w:r w:rsidR="003D4EE9">
          <w:rPr>
            <w:rStyle w:val="CommentReference"/>
            <w:rFonts w:asciiTheme="minorHAnsi" w:eastAsiaTheme="minorHAnsi" w:hAnsiTheme="minorHAnsi" w:cstheme="minorBidi"/>
            <w:b w:val="0"/>
            <w:bCs w:val="0"/>
            <w:color w:val="auto"/>
          </w:rPr>
          <w:commentReference w:id="424"/>
        </w:r>
      </w:ins>
      <w:bookmarkEnd w:id="423"/>
    </w:p>
    <w:p w14:paraId="238E6914" w14:textId="77777777" w:rsidR="006C1BAD" w:rsidRDefault="006C1BAD" w:rsidP="006C1BAD">
      <w:pPr>
        <w:jc w:val="both"/>
      </w:pPr>
      <w:r>
        <w:t>Carter Bay proposed investigated possible extension of the Game of Life to 3D, finding that amongst the possible semi-</w:t>
      </w:r>
      <w:proofErr w:type="spellStart"/>
      <w:r>
        <w:t>totalistic</w:t>
      </w:r>
      <w:proofErr w:type="spellEnd"/>
      <w:r>
        <w:t xml:space="preserve"> rules with 26 neighbours there were strong constraints for rules that exhibited the central properties of the game of life (with E=S and F=B in our notation):</w:t>
      </w:r>
    </w:p>
    <w:p w14:paraId="2961E3CE" w14:textId="77777777" w:rsidR="006C1BAD" w:rsidRDefault="006C1BAD" w:rsidP="006C1BAD">
      <w:pPr>
        <w:jc w:val="both"/>
      </w:pPr>
    </w:p>
    <w:p w14:paraId="2B6D30E0" w14:textId="77777777" w:rsidR="006C1BAD" w:rsidRPr="007A74DA" w:rsidRDefault="006C1BAD" w:rsidP="006C1BAD">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16F8CF74" w14:textId="77777777" w:rsidR="006C1BAD" w:rsidRPr="007A74DA" w:rsidRDefault="006C1BAD" w:rsidP="006C1BAD">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623B52F4" w14:textId="77777777" w:rsidR="006C1BAD" w:rsidRPr="007A74DA" w:rsidRDefault="006C1BAD" w:rsidP="006C1BAD">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18EA553A" w14:textId="77777777" w:rsidR="006C1BAD" w:rsidRDefault="006C1BAD" w:rsidP="006C1BAD">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70D44BD6" w14:textId="77777777" w:rsidR="006C1BAD" w:rsidRDefault="006C1BAD" w:rsidP="006C1BAD">
      <w:pPr>
        <w:jc w:val="both"/>
        <w:rPr>
          <w:i/>
          <w:sz w:val="21"/>
          <w:szCs w:val="21"/>
          <w:lang w:val="en-US"/>
        </w:rPr>
      </w:pPr>
    </w:p>
    <w:p w14:paraId="1B6E52AC" w14:textId="77777777" w:rsidR="006C1BAD" w:rsidRDefault="006C1BAD" w:rsidP="006C1BAD">
      <w:pPr>
        <w:jc w:val="both"/>
        <w:rPr>
          <w:ins w:id="427" w:author="Norman Packard" w:date="2018-12-02T22:58:00Z"/>
          <w:sz w:val="21"/>
          <w:szCs w:val="21"/>
          <w:lang w:val="en-US"/>
        </w:rPr>
      </w:pPr>
      <w:r>
        <w:rPr>
          <w:sz w:val="21"/>
          <w:szCs w:val="21"/>
          <w:lang w:val="en-US"/>
        </w:rPr>
        <w:t>In particular, 5≤F</w:t>
      </w:r>
      <w:r w:rsidRPr="00B95A4C">
        <w:rPr>
          <w:sz w:val="21"/>
          <w:szCs w:val="21"/>
          <w:vertAlign w:val="subscript"/>
          <w:lang w:val="en-US"/>
        </w:rPr>
        <w:t>l</w:t>
      </w:r>
      <w:r>
        <w:rPr>
          <w:sz w:val="21"/>
          <w:szCs w:val="21"/>
          <w:lang w:val="en-US"/>
        </w:rPr>
        <w:t xml:space="preserve">≤9 are hard constraints to ensure 1. and 2. and Carter focused on the range 4 to 7 as most relevant to </w:t>
      </w:r>
      <w:proofErr w:type="spellStart"/>
      <w:r>
        <w:rPr>
          <w:sz w:val="21"/>
          <w:szCs w:val="21"/>
          <w:lang w:val="en-US"/>
        </w:rPr>
        <w:t>GoL</w:t>
      </w:r>
      <w:proofErr w:type="spellEnd"/>
      <w:r>
        <w:rPr>
          <w:sz w:val="21"/>
          <w:szCs w:val="21"/>
          <w:lang w:val="en-US"/>
        </w:rPr>
        <w:t xml:space="preserve">-likeness for both E and F. He found only two rules 4555 and 5766 to satisfy definition 1, and of these only the rule 5766 supported an extension of many 2D-GoL objects to 3D (by plane duplication).  It seems that in 3D, as for 2D, the semi-totalistic rules provide very tight constraints without significant alternatives to the known </w:t>
      </w:r>
      <w:proofErr w:type="spellStart"/>
      <w:r>
        <w:rPr>
          <w:sz w:val="21"/>
          <w:szCs w:val="21"/>
          <w:lang w:val="en-US"/>
        </w:rPr>
        <w:t>GoL</w:t>
      </w:r>
      <w:proofErr w:type="spellEnd"/>
      <w:r>
        <w:rPr>
          <w:sz w:val="21"/>
          <w:szCs w:val="21"/>
          <w:lang w:val="en-US"/>
        </w:rPr>
        <w:t xml:space="preserve"> rules. Bay also discusses possible extensions to rules that distinguish the 26 </w:t>
      </w:r>
      <w:proofErr w:type="spellStart"/>
      <w:r>
        <w:rPr>
          <w:sz w:val="21"/>
          <w:szCs w:val="21"/>
          <w:lang w:val="en-US"/>
        </w:rPr>
        <w:t>neighbours</w:t>
      </w:r>
      <w:proofErr w:type="spellEnd"/>
      <w:r>
        <w:rPr>
          <w:sz w:val="21"/>
          <w:szCs w:val="21"/>
          <w:lang w:val="en-US"/>
        </w:rPr>
        <w:t xml:space="preserve"> into three classes: face-centered (6), edge-centered (12) and corner (8) sites. Given the preferred z-axis of our asymmetric 64xNxN space and the desire to relate 3D rules to 2D rules it makes sense to further distinguish the (</w:t>
      </w:r>
      <w:proofErr w:type="spellStart"/>
      <w:r>
        <w:rPr>
          <w:sz w:val="21"/>
          <w:szCs w:val="21"/>
          <w:lang w:val="en-US"/>
        </w:rPr>
        <w:t>xy</w:t>
      </w:r>
      <w:proofErr w:type="spellEnd"/>
      <w:r>
        <w:rPr>
          <w:sz w:val="21"/>
          <w:szCs w:val="21"/>
          <w:lang w:val="en-US"/>
        </w:rPr>
        <w:t xml:space="preserve">) in-plane and out-of-plane sites yielding 5 classes with 4,2,4,8,8 members. The number </w:t>
      </w:r>
      <w:ins w:id="428" w:author="Norman Packard" w:date="2018-12-02T22:58:00Z">
        <w:r>
          <w:rPr>
            <w:sz w:val="21"/>
            <w:szCs w:val="21"/>
            <w:lang w:val="en-US"/>
          </w:rPr>
          <w:t>of rules with the total sum in the range 4-7 is then …</w:t>
        </w:r>
      </w:ins>
    </w:p>
    <w:p w14:paraId="57989D4E" w14:textId="77777777" w:rsidR="006C1BAD" w:rsidRDefault="006C1BAD" w:rsidP="006C1BAD">
      <w:pPr>
        <w:rPr>
          <w:ins w:id="429" w:author="Norman Packard" w:date="2018-12-02T22:57:00Z"/>
          <w:lang w:val="en-US"/>
        </w:rPr>
      </w:pPr>
    </w:p>
    <w:p w14:paraId="14D7A443" w14:textId="12C89202" w:rsidR="006C1BAD" w:rsidRPr="008E067C" w:rsidRDefault="006C1BAD" w:rsidP="006C1BAD">
      <w:pPr>
        <w:pStyle w:val="Heading2"/>
        <w:rPr>
          <w:ins w:id="430" w:author="Norman Packard" w:date="2018-12-02T22:57:00Z"/>
        </w:rPr>
      </w:pPr>
      <w:bookmarkStart w:id="431" w:name="_Toc532038525"/>
      <w:ins w:id="432" w:author="Norman Packard" w:date="2018-12-02T22:57:00Z">
        <w:r>
          <w:t>Example: selection = 1</w:t>
        </w:r>
      </w:ins>
      <w:ins w:id="433" w:author="Norman Packard" w:date="2018-12-02T22:58:00Z">
        <w:r>
          <w:t>4</w:t>
        </w:r>
      </w:ins>
      <w:bookmarkEnd w:id="431"/>
    </w:p>
    <w:p w14:paraId="2FC55989" w14:textId="77777777" w:rsidR="006C1BAD" w:rsidRDefault="006C1BAD" w:rsidP="006C1BAD">
      <w:pPr>
        <w:rPr>
          <w:ins w:id="434" w:author="Norman Packard" w:date="2018-12-02T22:57:00Z"/>
          <w:lang w:val="en-US"/>
        </w:rPr>
      </w:pPr>
    </w:p>
    <w:p w14:paraId="1C468956" w14:textId="726642C2" w:rsidR="006C1BAD" w:rsidRDefault="006C1BAD" w:rsidP="006C1BAD">
      <w:pPr>
        <w:rPr>
          <w:ins w:id="435" w:author="Norman Packard" w:date="2018-12-02T22:59:00Z"/>
          <w:lang w:val="en-US"/>
        </w:rPr>
      </w:pPr>
    </w:p>
    <w:p w14:paraId="581C081B" w14:textId="79F90BC7" w:rsidR="006C1BAD" w:rsidRPr="006C1BAD" w:rsidRDefault="006C1BAD">
      <w:pPr>
        <w:pStyle w:val="Heading1"/>
        <w:rPr>
          <w:lang w:val="en-US"/>
          <w:rPrChange w:id="436" w:author="Norman Packard" w:date="2018-12-02T22:55:00Z">
            <w:rPr/>
          </w:rPrChange>
        </w:rPr>
        <w:pPrChange w:id="437" w:author="Norman Packard" w:date="2018-12-02T22:59:00Z">
          <w:pPr>
            <w:jc w:val="both"/>
          </w:pPr>
        </w:pPrChange>
      </w:pPr>
      <w:bookmarkStart w:id="438" w:name="_Toc532038526"/>
      <w:ins w:id="439" w:author="Norman Packard" w:date="2018-12-02T22:59:00Z">
        <w:r>
          <w:rPr>
            <w:lang w:val="en-US"/>
          </w:rPr>
          <w:lastRenderedPageBreak/>
          <w:t>Discussion</w:t>
        </w:r>
      </w:ins>
      <w:bookmarkEnd w:id="438"/>
    </w:p>
    <w:p w14:paraId="11C3C4E2" w14:textId="264FD49A" w:rsidR="009C10D2" w:rsidRDefault="009C10D2" w:rsidP="007A74DA">
      <w:pPr>
        <w:pStyle w:val="Heading1"/>
      </w:pPr>
      <w:bookmarkStart w:id="440" w:name="_Toc532038527"/>
      <w:r>
        <w:t>Some text blocks</w:t>
      </w:r>
      <w:bookmarkEnd w:id="440"/>
    </w:p>
    <w:p w14:paraId="2DD21F6D" w14:textId="09448173" w:rsidR="00DC6377" w:rsidRPr="007A74DA" w:rsidRDefault="00A0044C" w:rsidP="00DC6377">
      <w:pPr>
        <w:pStyle w:val="Heading2"/>
      </w:pPr>
      <w:bookmarkStart w:id="441" w:name="_Toc532038528"/>
      <w:commentRangeStart w:id="442"/>
      <w:ins w:id="443" w:author="Norman Packard" w:date="2018-12-02T22:29:00Z">
        <w:r>
          <w:t xml:space="preserve">Direct encoding of local CA rule by </w:t>
        </w:r>
      </w:ins>
      <w:del w:id="444" w:author="Norman Packard" w:date="2018-12-02T22:29:00Z">
        <w:r w:rsidR="00DC6377" w:rsidDel="00A0044C">
          <w:delText xml:space="preserve">Local CA rule encodings by </w:delText>
        </w:r>
      </w:del>
      <w:r w:rsidR="00DC6377">
        <w:t>genes</w:t>
      </w:r>
      <w:r w:rsidR="00DC6377" w:rsidRPr="007A74DA">
        <w:t xml:space="preserve"> </w:t>
      </w:r>
      <w:commentRangeEnd w:id="442"/>
      <w:r w:rsidR="00E11EC8">
        <w:rPr>
          <w:rStyle w:val="CommentReference"/>
          <w:rFonts w:asciiTheme="minorHAnsi" w:eastAsiaTheme="minorHAnsi" w:hAnsiTheme="minorHAnsi" w:cstheme="minorBidi"/>
          <w:color w:val="auto"/>
        </w:rPr>
        <w:commentReference w:id="442"/>
      </w:r>
      <w:bookmarkEnd w:id="441"/>
    </w:p>
    <w:p w14:paraId="5BEEA0DB" w14:textId="768B0307" w:rsidR="00A0044C" w:rsidRDefault="00DC6377">
      <w:pPr>
        <w:rPr>
          <w:ins w:id="445" w:author="Norman Packard" w:date="2018-12-02T22:23:00Z"/>
        </w:rPr>
        <w:pPrChange w:id="446" w:author="Norman Packard" w:date="2018-12-02T22:46:00Z">
          <w:pPr>
            <w:pStyle w:val="Heading2"/>
            <w:jc w:val="both"/>
          </w:pPr>
        </w:pPrChange>
      </w:pPr>
      <w:r>
        <w:t xml:space="preserve">The most common family of CAs </w:t>
      </w:r>
      <w:del w:id="447" w:author="Norman Packard" w:date="2018-12-02T22:26:00Z">
        <w:r w:rsidDel="00A0044C">
          <w:delText xml:space="preserve">from </w:delText>
        </w:r>
      </w:del>
      <w:ins w:id="448" w:author="Norman Packard" w:date="2018-12-02T22:26:00Z">
        <w:r w:rsidR="00A0044C">
          <w:t xml:space="preserve">within </w:t>
        </w:r>
      </w:ins>
      <w:r>
        <w:t xml:space="preserve">which </w:t>
      </w:r>
      <w:proofErr w:type="spellStart"/>
      <w:r>
        <w:t>GoL</w:t>
      </w:r>
      <w:proofErr w:type="spellEnd"/>
      <w:r>
        <w:t>-like rule</w:t>
      </w:r>
      <w:r w:rsidR="00E109FF">
        <w:t>-tables</w:t>
      </w:r>
      <w:r>
        <w:t xml:space="preserve"> are defined is the </w:t>
      </w:r>
      <w:ins w:id="449" w:author="Norman Packard" w:date="2018-12-02T22:02:00Z">
        <w:r w:rsidR="00223B41">
          <w:t>semi-</w:t>
        </w:r>
        <w:proofErr w:type="spellStart"/>
        <w:r w:rsidR="00223B41">
          <w:t>totalistic</w:t>
        </w:r>
        <w:proofErr w:type="spellEnd"/>
        <w:r w:rsidR="00223B41">
          <w:t xml:space="preserve"> or outer-</w:t>
        </w:r>
      </w:ins>
      <w:proofErr w:type="spellStart"/>
      <w:r>
        <w:t>totalistic</w:t>
      </w:r>
      <w:proofErr w:type="spellEnd"/>
      <w:r>
        <w:t xml:space="preserve"> automata family</w:t>
      </w:r>
      <w:ins w:id="450" w:author="Norman Packard" w:date="2018-12-02T22:02:00Z">
        <w:r w:rsidR="00223B41">
          <w:t>,</w:t>
        </w:r>
        <w:r>
          <w:t xml:space="preserve"> </w:t>
        </w:r>
        <w:r w:rsidR="00223B41">
          <w:t xml:space="preserve">so-called because a cell’s </w:t>
        </w:r>
      </w:ins>
      <w:del w:id="451" w:author="Norman Packard" w:date="2018-12-02T22:02:00Z">
        <w:r>
          <w:delText xml:space="preserve"> [Ref Wolfram] (</w:delText>
        </w:r>
      </w:del>
      <w:r>
        <w:t xml:space="preserve">next state </w:t>
      </w:r>
      <w:ins w:id="452" w:author="Norman Packard" w:date="2018-12-02T22:02:00Z">
        <w:r>
          <w:t>depend</w:t>
        </w:r>
        <w:r w:rsidR="00223B41">
          <w:t>s</w:t>
        </w:r>
      </w:ins>
      <w:del w:id="453" w:author="Norman Packard" w:date="2018-12-02T22:02:00Z">
        <w:r>
          <w:delText>depending</w:delText>
        </w:r>
      </w:del>
      <w:r>
        <w:t xml:space="preserve"> only on the current state and sum of the neighbour states </w:t>
      </w:r>
      <w:r w:rsidRPr="00DD4C02">
        <w:rPr>
          <w:i/>
        </w:rPr>
        <w:t>s</w:t>
      </w:r>
      <w:ins w:id="454" w:author="Norman Packard" w:date="2018-12-02T22:02:00Z">
        <w:r w:rsidR="00223B41">
          <w:rPr>
            <w:i/>
          </w:rPr>
          <w:t xml:space="preserve"> </w:t>
        </w:r>
        <w:r w:rsidR="00223B41">
          <w:t>(</w:t>
        </w:r>
        <w:proofErr w:type="spellStart"/>
        <w:r w:rsidR="00223B41">
          <w:t>totalistic</w:t>
        </w:r>
        <w:proofErr w:type="spellEnd"/>
        <w:r w:rsidR="00223B41">
          <w:t xml:space="preserve"> rules depend only on the sum of the current state and all neighbour states).</w:t>
        </w:r>
        <w:r>
          <w:t xml:space="preserve"> </w:t>
        </w:r>
        <w:r w:rsidR="00223B41">
          <w:t>T</w:t>
        </w:r>
        <w:r>
          <w:t>he</w:t>
        </w:r>
      </w:ins>
      <w:del w:id="455" w:author="Norman Packard" w:date="2018-12-02T22:02:00Z">
        <w:r>
          <w:delText>) with the</w:delText>
        </w:r>
      </w:del>
      <w:r>
        <w:t xml:space="preserve"> birth rules for current state “0” and the survival rules for current state “1” </w:t>
      </w:r>
      <w:ins w:id="456" w:author="Norman Packard" w:date="2018-12-02T22:02:00Z">
        <w:r>
          <w:t>defin</w:t>
        </w:r>
        <w:r w:rsidR="008352FA">
          <w:t>e</w:t>
        </w:r>
      </w:ins>
      <w:del w:id="457" w:author="Norman Packard" w:date="2018-12-02T22:02:00Z">
        <w:r>
          <w:delText>defining</w:delText>
        </w:r>
      </w:del>
      <w:r>
        <w:t xml:space="preserve"> the exceptions to the default rule which is next state “0”. </w:t>
      </w:r>
    </w:p>
    <w:p w14:paraId="78BF173F" w14:textId="5B95981A" w:rsidR="00DD4C02" w:rsidRDefault="00A0044C">
      <w:pPr>
        <w:pPrChange w:id="458" w:author="Norman Packard" w:date="2018-12-02T22:46:00Z">
          <w:pPr>
            <w:pStyle w:val="Heading2"/>
            <w:jc w:val="both"/>
          </w:pPr>
        </w:pPrChange>
      </w:pPr>
      <w:ins w:id="459" w:author="Norman Packard" w:date="2018-12-02T22:29:00Z">
        <w:r>
          <w:t>G</w:t>
        </w:r>
      </w:ins>
      <w:del w:id="460" w:author="Norman Packard" w:date="2018-12-02T22:29:00Z">
        <w:r w:rsidR="00DD4C02" w:rsidDel="00A0044C">
          <w:delText>In general, g</w:delText>
        </w:r>
      </w:del>
      <w:r w:rsidR="00DD4C02">
        <w:t>enes may specify any</w:t>
      </w:r>
      <w:del w:id="461" w:author="Norman Packard" w:date="2018-12-02T22:25:00Z">
        <w:r w:rsidR="00DD4C02" w:rsidDel="00A0044C">
          <w:delText xml:space="preserve"> such</w:delText>
        </w:r>
      </w:del>
      <w:r w:rsidR="00DD4C02">
        <w:t xml:space="preserve"> </w:t>
      </w:r>
      <w:r w:rsidR="00E109FF">
        <w:t>look up table (</w:t>
      </w:r>
      <w:r w:rsidR="00DD4C02">
        <w:t>LUT</w:t>
      </w:r>
      <w:r w:rsidR="00E109FF">
        <w:t>)</w:t>
      </w:r>
      <w:ins w:id="462" w:author="Norman Packard" w:date="2018-12-02T22:25:00Z">
        <w:r>
          <w:t xml:space="preserve"> </w:t>
        </w:r>
      </w:ins>
      <w:ins w:id="463" w:author="Norman Packard" w:date="2018-12-02T22:26:00Z">
        <w:r>
          <w:t xml:space="preserve">that maps the sum of </w:t>
        </w:r>
        <w:proofErr w:type="spellStart"/>
        <w:r>
          <w:t>neighbors</w:t>
        </w:r>
        <w:proofErr w:type="spellEnd"/>
        <w:r>
          <w:t xml:space="preserve"> to</w:t>
        </w:r>
      </w:ins>
      <w:ins w:id="464" w:author="Norman Packard" w:date="2018-12-02T22:27:00Z">
        <w:r>
          <w:t xml:space="preserve"> </w:t>
        </w:r>
      </w:ins>
      <w:ins w:id="465" w:author="Norman Packard" w:date="2018-12-02T22:28:00Z">
        <w:r>
          <w:t>cell values 0 or 1</w:t>
        </w:r>
      </w:ins>
      <w:r w:rsidR="0033181B">
        <w:t xml:space="preserve">, and </w:t>
      </w:r>
      <w:del w:id="466" w:author="Norman Packard" w:date="2018-12-02T22:28:00Z">
        <w:r w:rsidR="0033181B" w:rsidDel="00A0044C">
          <w:delText>this holds true</w:delText>
        </w:r>
      </w:del>
      <w:ins w:id="467" w:author="Norman Packard" w:date="2018-12-02T22:28:00Z">
        <w:r>
          <w:t>the LUT construction may be generalized</w:t>
        </w:r>
      </w:ins>
      <w:r w:rsidR="0033181B">
        <w:t xml:space="preserve"> if we go beyond the </w:t>
      </w:r>
      <w:ins w:id="468" w:author="Norman Packard" w:date="2018-12-02T22:02:00Z">
        <w:r w:rsidR="008352FA">
          <w:t>semi-</w:t>
        </w:r>
      </w:ins>
      <w:proofErr w:type="spellStart"/>
      <w:r w:rsidR="0033181B">
        <w:t>totalistic</w:t>
      </w:r>
      <w:proofErr w:type="spellEnd"/>
      <w:r w:rsidR="0033181B">
        <w:t xml:space="preserve"> family</w:t>
      </w:r>
      <w:r w:rsidR="00E109FF">
        <w:t>, as we shall</w:t>
      </w:r>
      <w:r w:rsidR="0033181B">
        <w:t xml:space="preserve"> later on</w:t>
      </w:r>
      <w:r w:rsidR="00DD4C02">
        <w:t xml:space="preserve">. </w:t>
      </w:r>
      <w:r w:rsidR="00E109FF">
        <w:t>For</w:t>
      </w:r>
      <w:r w:rsidR="0033181B">
        <w:t xml:space="preserve"> the </w:t>
      </w:r>
      <w:ins w:id="469" w:author="Norman Packard" w:date="2018-12-02T22:02:00Z">
        <w:r w:rsidR="008352FA">
          <w:t>semi-</w:t>
        </w:r>
      </w:ins>
      <w:proofErr w:type="spellStart"/>
      <w:r w:rsidR="0033181B">
        <w:t>totalistic</w:t>
      </w:r>
      <w:proofErr w:type="spellEnd"/>
      <w:r w:rsidR="0033181B">
        <w:t xml:space="preserve"> case, </w:t>
      </w:r>
      <w:r w:rsidR="00E109FF">
        <w:t xml:space="preserve">if </w:t>
      </w:r>
      <w:r w:rsidR="00DD4C02">
        <w:t>we exclude the special cases of spontaneous birth (B</w:t>
      </w:r>
      <w:r w:rsidR="00DD4C02" w:rsidRPr="00DD4C02">
        <w:rPr>
          <w:vertAlign w:val="subscript"/>
        </w:rPr>
        <w:t>0</w:t>
      </w:r>
      <w:r w:rsidR="00DD4C02">
        <w:t xml:space="preserve"> </w:t>
      </w:r>
      <w:r w:rsidR="00DD4C02" w:rsidRPr="00DD4C02">
        <w:rPr>
          <w:i/>
        </w:rPr>
        <w:t>i</w:t>
      </w:r>
      <w:r w:rsidR="00DD4C02">
        <w:rPr>
          <w:i/>
        </w:rPr>
        <w:t>.</w:t>
      </w:r>
      <w:r w:rsidR="00DD4C02" w:rsidRPr="00DD4C02">
        <w:rPr>
          <w:i/>
        </w:rPr>
        <w:t>e</w:t>
      </w:r>
      <w:r w:rsidR="00DD4C02">
        <w:rPr>
          <w:i/>
        </w:rPr>
        <w:t>.</w:t>
      </w:r>
      <w:r w:rsidR="00DD4C02">
        <w:t xml:space="preserve"> birth for s=0) and lone survival (S</w:t>
      </w:r>
      <w:r w:rsidR="00DD4C02" w:rsidRPr="00DD4C02">
        <w:rPr>
          <w:vertAlign w:val="subscript"/>
        </w:rPr>
        <w:t>0</w:t>
      </w:r>
      <w:r w:rsidR="00DD4C02">
        <w:t>)</w:t>
      </w:r>
      <w:r w:rsidR="0033181B">
        <w:t xml:space="preserve"> </w:t>
      </w:r>
      <w:r w:rsidR="00DD4C02">
        <w:t xml:space="preserve">then there are 8+8=16 </w:t>
      </w:r>
      <w:r w:rsidR="00E109FF">
        <w:t>distinguished states</w:t>
      </w:r>
      <w:r w:rsidR="00DD4C02">
        <w:t xml:space="preserve"> that may be independently part of a</w:t>
      </w:r>
      <w:r w:rsidR="00E109FF">
        <w:t>n active next state</w:t>
      </w:r>
      <w:r w:rsidR="00DD4C02">
        <w:t xml:space="preserve"> ruleset</w:t>
      </w:r>
      <w:ins w:id="470" w:author="Norman Packard" w:date="2018-12-02T22:02:00Z">
        <w:r w:rsidR="00E87F96">
          <w:t xml:space="preserve">.  </w:t>
        </w:r>
        <w:proofErr w:type="gramStart"/>
        <w:r w:rsidR="00E87F96">
          <w:t>Thus</w:t>
        </w:r>
        <w:proofErr w:type="gramEnd"/>
        <w:r w:rsidR="00E87F96">
          <w:t xml:space="preserve"> there are</w:t>
        </w:r>
      </w:ins>
      <w:del w:id="471" w:author="Norman Packard" w:date="2018-12-02T22:02:00Z">
        <w:r w:rsidR="00DD4C02">
          <w:delText xml:space="preserve"> </w:delText>
        </w:r>
        <w:r w:rsidR="00DD4C02" w:rsidRPr="00DD4C02">
          <w:rPr>
            <w:i/>
          </w:rPr>
          <w:delText>i</w:delText>
        </w:r>
        <w:r w:rsidR="00DD4C02">
          <w:rPr>
            <w:i/>
          </w:rPr>
          <w:delText>.</w:delText>
        </w:r>
        <w:r w:rsidR="00DD4C02" w:rsidRPr="00DD4C02">
          <w:rPr>
            <w:i/>
          </w:rPr>
          <w:delText>e</w:delText>
        </w:r>
        <w:r w:rsidR="00DD4C02">
          <w:rPr>
            <w:i/>
          </w:rPr>
          <w:delText>.</w:delText>
        </w:r>
        <w:r w:rsidR="00DD4C02">
          <w:delText xml:space="preserve"> </w:delText>
        </w:r>
      </w:del>
      <w:r w:rsidR="00DD4C02">
        <w:t xml:space="preserve"> 2</w:t>
      </w:r>
      <w:r w:rsidR="00DD4C02" w:rsidRPr="00DD4C02">
        <w:rPr>
          <w:vertAlign w:val="superscript"/>
        </w:rPr>
        <w:t>16</w:t>
      </w:r>
      <w:r w:rsidR="00DD4C02">
        <w:t xml:space="preserve"> CA rulesets</w:t>
      </w:r>
      <w:ins w:id="472" w:author="Norman Packard" w:date="2018-12-02T22:02:00Z">
        <w:r w:rsidR="006D6669">
          <w:t>,</w:t>
        </w:r>
      </w:ins>
      <w:r w:rsidR="00DD4C02">
        <w:t xml:space="preserve"> </w:t>
      </w:r>
      <w:r w:rsidR="00E109FF">
        <w:t>and these</w:t>
      </w:r>
      <w:r w:rsidR="00DD4C02">
        <w:t xml:space="preserve"> may be encoded by a binary gen</w:t>
      </w:r>
      <w:r w:rsidR="0033181B">
        <w:t>ome</w:t>
      </w:r>
      <w:r w:rsidR="00DD4C02">
        <w:t xml:space="preserve"> of length 16 with one bit per LUT entry. </w:t>
      </w:r>
      <w:r w:rsidR="0033181B">
        <w:t>In this paper</w:t>
      </w:r>
      <w:r w:rsidR="00E109FF">
        <w:t>,</w:t>
      </w:r>
      <w:r w:rsidR="0033181B">
        <w:t xml:space="preserve"> we restrict our attention to genes of maximum length 64, </w:t>
      </w:r>
      <w:commentRangeStart w:id="473"/>
      <w:r w:rsidR="0033181B">
        <w:t xml:space="preserve">and </w:t>
      </w:r>
      <w:r w:rsidR="00E109FF">
        <w:t xml:space="preserve">often </w:t>
      </w:r>
      <w:r w:rsidR="0033181B">
        <w:t>use the words gene and genome interchangeably to refer to the full sequence</w:t>
      </w:r>
      <w:r w:rsidR="00E109FF">
        <w:t>, only rarely using the term gene to refer to a specifier of part of the rule-table</w:t>
      </w:r>
      <w:r w:rsidR="0033181B">
        <w:t>.</w:t>
      </w:r>
      <w:commentRangeEnd w:id="473"/>
      <w:r w:rsidR="006D6669">
        <w:rPr>
          <w:rStyle w:val="CommentReference"/>
        </w:rPr>
        <w:commentReference w:id="473"/>
      </w:r>
      <w:r w:rsidR="0033181B">
        <w:t xml:space="preserve"> </w:t>
      </w:r>
      <w:r w:rsidR="00E109FF">
        <w:t>We may also employ</w:t>
      </w:r>
      <w:r w:rsidR="00DD4C02">
        <w:t xml:space="preserve"> multiple bits (</w:t>
      </w:r>
      <w:proofErr w:type="spellStart"/>
      <w:r w:rsidR="00DD4C02">
        <w:t>n</w:t>
      </w:r>
      <w:r w:rsidR="00DD4C02" w:rsidRPr="00DD4C02">
        <w:rPr>
          <w:vertAlign w:val="subscript"/>
        </w:rPr>
        <w:t>c</w:t>
      </w:r>
      <w:r w:rsidR="00DD4C02">
        <w:rPr>
          <w:vertAlign w:val="subscript"/>
        </w:rPr>
        <w:t>o</w:t>
      </w:r>
      <w:r w:rsidR="00DD4C02" w:rsidRPr="00DD4C02">
        <w:rPr>
          <w:vertAlign w:val="subscript"/>
        </w:rPr>
        <w:t>ding</w:t>
      </w:r>
      <w:proofErr w:type="spellEnd"/>
      <w:r w:rsidR="00DD4C02">
        <w:t>) to encode each LUT entry for an active rule</w:t>
      </w:r>
      <w:r w:rsidR="0033181B">
        <w:t>,</w:t>
      </w:r>
      <w:r w:rsidR="00DD4C02">
        <w:t xml:space="preserve"> </w:t>
      </w:r>
      <w:r w:rsidR="00E109FF">
        <w:t xml:space="preserve">for example with only one of the possible </w:t>
      </w:r>
      <w:proofErr w:type="spellStart"/>
      <w:r w:rsidR="00E109FF">
        <w:t>n</w:t>
      </w:r>
      <w:r w:rsidR="00E109FF" w:rsidRPr="00DD4C02">
        <w:rPr>
          <w:vertAlign w:val="subscript"/>
        </w:rPr>
        <w:t>c</w:t>
      </w:r>
      <w:r w:rsidR="00E109FF">
        <w:rPr>
          <w:vertAlign w:val="subscript"/>
        </w:rPr>
        <w:t>o</w:t>
      </w:r>
      <w:r w:rsidR="00E109FF" w:rsidRPr="00DD4C02">
        <w:rPr>
          <w:vertAlign w:val="subscript"/>
        </w:rPr>
        <w:t>ding</w:t>
      </w:r>
      <w:proofErr w:type="spellEnd"/>
      <w:r w:rsidR="00E109FF">
        <w:t xml:space="preserve"> gene patterns being active, </w:t>
      </w:r>
      <w:r w:rsidR="00DD4C02">
        <w:t>then gen</w:t>
      </w:r>
      <w:r w:rsidR="0033181B">
        <w:t>omes</w:t>
      </w:r>
      <w:r w:rsidR="00DD4C02">
        <w:t xml:space="preserve"> </w:t>
      </w:r>
      <w:r w:rsidR="0033181B">
        <w:t>of length 16x</w:t>
      </w:r>
      <w:r w:rsidR="0033181B" w:rsidRPr="0033181B">
        <w:t xml:space="preserve"> </w:t>
      </w:r>
      <w:proofErr w:type="spellStart"/>
      <w:r w:rsidR="0033181B">
        <w:t>n</w:t>
      </w:r>
      <w:r w:rsidR="0033181B" w:rsidRPr="00DD4C02">
        <w:rPr>
          <w:vertAlign w:val="subscript"/>
        </w:rPr>
        <w:t>c</w:t>
      </w:r>
      <w:r w:rsidR="0033181B">
        <w:rPr>
          <w:vertAlign w:val="subscript"/>
        </w:rPr>
        <w:t>o</w:t>
      </w:r>
      <w:r w:rsidR="0033181B" w:rsidRPr="00DD4C02">
        <w:rPr>
          <w:vertAlign w:val="subscript"/>
        </w:rPr>
        <w:t>ding</w:t>
      </w:r>
      <w:proofErr w:type="spellEnd"/>
      <w:r w:rsidR="0033181B">
        <w:t xml:space="preserve"> are required. </w:t>
      </w:r>
      <w:r w:rsidR="000E2E67">
        <w:t>A modular variable length encoding could be to encode the values of s (requiring 3 bits) as well as the central state (for survival or birth) for which the next state is live</w:t>
      </w:r>
      <w:r w:rsidR="00EF612A">
        <w:t xml:space="preserve"> i.e. 4 bits in total per entry. The standard game of life would require 3*4 = 12 bits to be specified. Longer genomes could contain the same entry repeatedly allowing for mutational error resistance.</w:t>
      </w:r>
    </w:p>
    <w:p w14:paraId="796CC8A5" w14:textId="77777777" w:rsidR="00EF612A" w:rsidRPr="00EF612A" w:rsidRDefault="00EF612A" w:rsidP="00EF612A"/>
    <w:p w14:paraId="26F10553" w14:textId="0BBB959A" w:rsidR="00571666" w:rsidRDefault="00DC6377">
      <w:pPr>
        <w:rPr>
          <w:rFonts w:cstheme="minorHAnsi"/>
          <w:color w:val="000000" w:themeColor="text1"/>
          <w:lang w:val="en-US"/>
        </w:rPr>
        <w:pPrChange w:id="474" w:author="Norman Packard" w:date="2018-12-02T22:46:00Z">
          <w:pPr>
            <w:pStyle w:val="Heading2"/>
            <w:jc w:val="both"/>
          </w:pPr>
        </w:pPrChange>
      </w:pPr>
      <w:r>
        <w:t>Requiring that the birth and survival rules form a single interval</w:t>
      </w:r>
      <w:ins w:id="475" w:author="Norman Packard" w:date="2018-12-02T22:03:00Z">
        <w:r w:rsidR="00F539B7">
          <w:t xml:space="preserve"> of neighbourhood sum values</w:t>
        </w:r>
      </w:ins>
      <w:r w:rsidR="00E109FF">
        <w:t>,</w:t>
      </w:r>
      <w:r>
        <w:t xml:space="preserve"> with lower and upper limits </w:t>
      </w:r>
      <w:r w:rsidR="00DD4C02">
        <w:t xml:space="preserve">in the sum variable </w:t>
      </w:r>
      <w:r w:rsidR="00DD4C02" w:rsidRPr="00DD4C02">
        <w:rPr>
          <w:i/>
        </w:rPr>
        <w:t>s</w:t>
      </w:r>
      <w:r w:rsidR="00E109FF">
        <w:rPr>
          <w:i/>
        </w:rPr>
        <w:t>,</w:t>
      </w:r>
      <w:r w:rsidR="00DD4C02">
        <w:t xml:space="preserve"> restricts the possible rule</w:t>
      </w:r>
      <w:r w:rsidR="00D829D8">
        <w:t>-tables</w:t>
      </w:r>
      <w:r w:rsidR="00DD4C02">
        <w:t xml:space="preserve"> to a family with members specified by four integers</w:t>
      </w:r>
      <w:r w:rsidR="00DD4C02" w:rsidRPr="00E109FF">
        <w:t xml:space="preserve"> </w:t>
      </w:r>
      <w:proofErr w:type="spellStart"/>
      <w:r w:rsidR="00DD4C02" w:rsidRPr="00E109FF">
        <w:rPr>
          <w:rFonts w:cstheme="minorHAnsi"/>
          <w:color w:val="000000" w:themeColor="text1"/>
          <w:lang w:val="en-US"/>
        </w:rPr>
        <w:t>S</w:t>
      </w:r>
      <w:r w:rsidR="00DD4C02" w:rsidRPr="00E109FF">
        <w:rPr>
          <w:rFonts w:cstheme="minorHAnsi"/>
          <w:color w:val="000000" w:themeColor="text1"/>
          <w:vertAlign w:val="subscript"/>
          <w:lang w:val="en-US"/>
        </w:rPr>
        <w:t>l</w:t>
      </w:r>
      <w:r w:rsidR="00DD4C02" w:rsidRPr="00E109FF">
        <w:rPr>
          <w:rFonts w:cstheme="minorHAnsi"/>
          <w:color w:val="000000" w:themeColor="text1"/>
          <w:lang w:val="en-US"/>
        </w:rPr>
        <w:t>S</w:t>
      </w:r>
      <w:r w:rsidR="00DD4C02" w:rsidRPr="007A74DA">
        <w:rPr>
          <w:rFonts w:cstheme="minorHAnsi"/>
          <w:color w:val="000000" w:themeColor="text1"/>
          <w:vertAlign w:val="subscript"/>
          <w:lang w:val="en-US"/>
        </w:rPr>
        <w:t>u</w:t>
      </w:r>
      <w:r w:rsidR="00DD4C02" w:rsidRPr="00E109FF">
        <w:rPr>
          <w:rFonts w:cstheme="minorHAnsi"/>
          <w:color w:val="000000" w:themeColor="text1"/>
          <w:lang w:val="en-US"/>
        </w:rPr>
        <w:t>B</w:t>
      </w:r>
      <w:r w:rsidR="00DD4C02" w:rsidRPr="00E109FF">
        <w:rPr>
          <w:rFonts w:cstheme="minorHAnsi"/>
          <w:color w:val="000000" w:themeColor="text1"/>
          <w:vertAlign w:val="subscript"/>
          <w:lang w:val="en-US"/>
        </w:rPr>
        <w:t>l</w:t>
      </w:r>
      <w:r w:rsidR="00DD4C02" w:rsidRPr="00E109FF">
        <w:rPr>
          <w:rFonts w:cstheme="minorHAnsi"/>
          <w:color w:val="000000" w:themeColor="text1"/>
          <w:lang w:val="en-US"/>
        </w:rPr>
        <w:t>B</w:t>
      </w:r>
      <w:r w:rsidR="00DD4C02" w:rsidRPr="007A74DA">
        <w:rPr>
          <w:rFonts w:cstheme="minorHAnsi"/>
          <w:color w:val="000000" w:themeColor="text1"/>
          <w:vertAlign w:val="subscript"/>
          <w:lang w:val="en-US"/>
        </w:rPr>
        <w:t>u</w:t>
      </w:r>
      <w:proofErr w:type="spellEnd"/>
      <w:r w:rsidR="00E109FF" w:rsidRPr="00E109FF">
        <w:rPr>
          <w:rFonts w:cstheme="minorHAnsi"/>
          <w:color w:val="000000" w:themeColor="text1"/>
          <w:lang w:val="en-US"/>
        </w:rPr>
        <w:t xml:space="preserve"> </w:t>
      </w:r>
      <w:ins w:id="476" w:author="Norman Packard" w:date="2018-12-02T22:04:00Z">
        <w:r w:rsidR="00F539B7">
          <w:rPr>
            <w:rFonts w:cstheme="minorHAnsi"/>
            <w:color w:val="000000" w:themeColor="text1"/>
            <w:lang w:val="en-US"/>
          </w:rPr>
          <w:t xml:space="preserve">(lower and upper values of the </w:t>
        </w:r>
        <w:r w:rsidR="00F539B7">
          <w:t>neighbourhood sum</w:t>
        </w:r>
        <w:r w:rsidR="00F539B7" w:rsidRPr="00E109FF">
          <w:rPr>
            <w:rFonts w:cstheme="minorHAnsi"/>
            <w:color w:val="000000" w:themeColor="text1"/>
            <w:lang w:val="en-US"/>
          </w:rPr>
          <w:t xml:space="preserve"> </w:t>
        </w:r>
        <w:r w:rsidR="00F539B7">
          <w:rPr>
            <w:rFonts w:cstheme="minorHAnsi"/>
            <w:color w:val="000000" w:themeColor="text1"/>
            <w:lang w:val="en-US"/>
          </w:rPr>
          <w:t xml:space="preserve">for survival and birth, respectively) </w:t>
        </w:r>
      </w:ins>
      <w:r w:rsidR="00E109FF" w:rsidRPr="00E109FF">
        <w:rPr>
          <w:rFonts w:cstheme="minorHAnsi"/>
          <w:color w:val="000000" w:themeColor="text1"/>
          <w:lang w:val="en-US"/>
        </w:rPr>
        <w:t xml:space="preserve">and </w:t>
      </w:r>
      <w:r w:rsidR="00D829D8">
        <w:rPr>
          <w:rFonts w:cstheme="minorHAnsi"/>
          <w:color w:val="000000" w:themeColor="text1"/>
          <w:lang w:val="en-US"/>
        </w:rPr>
        <w:t>restricts the rule space above to 36</w:t>
      </w:r>
      <w:r w:rsidR="00D829D8" w:rsidRPr="00D829D8">
        <w:rPr>
          <w:rFonts w:cstheme="minorHAnsi"/>
          <w:color w:val="000000" w:themeColor="text1"/>
          <w:vertAlign w:val="superscript"/>
          <w:lang w:val="en-US"/>
        </w:rPr>
        <w:t>2</w:t>
      </w:r>
      <w:r w:rsidR="00D829D8">
        <w:rPr>
          <w:rFonts w:cstheme="minorHAnsi"/>
          <w:color w:val="000000" w:themeColor="text1"/>
          <w:lang w:val="en-US"/>
        </w:rPr>
        <w:t>=1296 possible rules. Most of these rule-tables either lead to strong proliferation of live states or their extinction, and in order to allow genetic encoding to deliver novel</w:t>
      </w:r>
      <w:r w:rsidR="000D24BB">
        <w:rPr>
          <w:rFonts w:cstheme="minorHAnsi"/>
          <w:color w:val="000000" w:themeColor="text1"/>
          <w:lang w:val="en-US"/>
        </w:rPr>
        <w:t xml:space="preserve"> dynamics of interest it turns out to be important to further dissect the rule-tables in the vicinity of the </w:t>
      </w:r>
      <w:proofErr w:type="spellStart"/>
      <w:r w:rsidR="000D24BB">
        <w:rPr>
          <w:rFonts w:cstheme="minorHAnsi"/>
          <w:color w:val="000000" w:themeColor="text1"/>
          <w:lang w:val="en-US"/>
        </w:rPr>
        <w:t>GoL</w:t>
      </w:r>
      <w:proofErr w:type="spellEnd"/>
      <w:r w:rsidR="000D24BB">
        <w:rPr>
          <w:rFonts w:cstheme="minorHAnsi"/>
          <w:color w:val="000000" w:themeColor="text1"/>
          <w:lang w:val="en-US"/>
        </w:rPr>
        <w:t xml:space="preserve"> rule 2333.</w:t>
      </w:r>
    </w:p>
    <w:p w14:paraId="750A1DA3" w14:textId="201FF692" w:rsidR="000D24BB" w:rsidRDefault="000D24BB" w:rsidP="000D24BB">
      <w:pPr>
        <w:rPr>
          <w:lang w:val="en-US"/>
        </w:rPr>
      </w:pPr>
    </w:p>
    <w:p w14:paraId="0542F85D" w14:textId="686E2116" w:rsidR="000D24BB" w:rsidRDefault="000D24BB" w:rsidP="00080A36">
      <w:pPr>
        <w:jc w:val="both"/>
        <w:rPr>
          <w:lang w:val="en-US"/>
        </w:rPr>
      </w:pPr>
      <w:r>
        <w:rPr>
          <w:lang w:val="en-US"/>
        </w:rPr>
        <w:t xml:space="preserve">There are a number of ways that this may be done, </w:t>
      </w:r>
      <w:r w:rsidR="004D4005">
        <w:rPr>
          <w:lang w:val="en-US"/>
        </w:rPr>
        <w:t>taking</w:t>
      </w:r>
      <w:r>
        <w:rPr>
          <w:lang w:val="en-US"/>
        </w:rPr>
        <w:t xml:space="preserve"> spatial symmetr</w:t>
      </w:r>
      <w:r w:rsidR="004D4005">
        <w:rPr>
          <w:lang w:val="en-US"/>
        </w:rPr>
        <w:t>ies into account</w:t>
      </w:r>
      <w:r>
        <w:rPr>
          <w:lang w:val="en-US"/>
        </w:rPr>
        <w:t>. We shall list several and investigate a subset of them:</w:t>
      </w:r>
    </w:p>
    <w:p w14:paraId="085CB0D7" w14:textId="7E316344" w:rsidR="000D24BB" w:rsidRDefault="000D24BB" w:rsidP="00080A36">
      <w:pPr>
        <w:pStyle w:val="ListParagraph"/>
        <w:numPr>
          <w:ilvl w:val="0"/>
          <w:numId w:val="1"/>
        </w:numPr>
        <w:jc w:val="both"/>
        <w:rPr>
          <w:lang w:val="en-US"/>
        </w:rPr>
      </w:pPr>
      <w:r>
        <w:rPr>
          <w:lang w:val="en-US"/>
        </w:rPr>
        <w:t>Distinguish arbitrary configurations</w:t>
      </w:r>
      <w:r w:rsidR="004D4005">
        <w:rPr>
          <w:lang w:val="en-US"/>
        </w:rPr>
        <w:t xml:space="preserve"> ignoring symmetries</w:t>
      </w:r>
      <w:r>
        <w:rPr>
          <w:lang w:val="en-US"/>
        </w:rPr>
        <w:t xml:space="preserve">: there are 256 binary </w:t>
      </w:r>
      <w:proofErr w:type="spellStart"/>
      <w:r>
        <w:rPr>
          <w:lang w:val="en-US"/>
        </w:rPr>
        <w:t>neighbo</w:t>
      </w:r>
      <w:r w:rsidR="004D4005">
        <w:rPr>
          <w:lang w:val="en-US"/>
        </w:rPr>
        <w:t>u</w:t>
      </w:r>
      <w:r>
        <w:rPr>
          <w:lang w:val="en-US"/>
        </w:rPr>
        <w:t>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w:t>
      </w:r>
      <w:r w:rsidR="00080A36">
        <w:rPr>
          <w:lang w:val="en-US"/>
        </w:rPr>
        <w:t>-</w:t>
      </w:r>
      <w:r>
        <w:rPr>
          <w:lang w:val="en-US"/>
        </w:rPr>
        <w:t>bit genome or with a variable length genome by a sequence of 9</w:t>
      </w:r>
      <w:r w:rsidR="004A5CA8">
        <w:rPr>
          <w:lang w:val="en-US"/>
        </w:rPr>
        <w:t>-</w:t>
      </w:r>
      <w:r>
        <w:rPr>
          <w:lang w:val="en-US"/>
        </w:rPr>
        <w:t>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w:t>
      </w:r>
      <w:r w:rsidR="00080A36">
        <w:rPr>
          <w:lang w:val="en-US"/>
        </w:rPr>
        <w:t>standard GoL genome would have to be 9*(C</w:t>
      </w:r>
      <w:r w:rsidR="00080A36" w:rsidRPr="00080A36">
        <w:rPr>
          <w:vertAlign w:val="superscript"/>
          <w:lang w:val="en-US"/>
        </w:rPr>
        <w:t>8</w:t>
      </w:r>
      <w:r w:rsidR="00080A36">
        <w:rPr>
          <w:vertAlign w:val="subscript"/>
          <w:lang w:val="en-US"/>
        </w:rPr>
        <w:t>2</w:t>
      </w:r>
      <w:r w:rsidR="00080A36">
        <w:rPr>
          <w:lang w:val="en-US"/>
        </w:rPr>
        <w:t>+</w:t>
      </w:r>
      <w:r w:rsidR="00080A36" w:rsidRPr="00080A36">
        <w:rPr>
          <w:lang w:val="en-US"/>
        </w:rPr>
        <w:t>2</w:t>
      </w:r>
      <w:r w:rsidR="00080A36">
        <w:rPr>
          <w:lang w:val="en-US"/>
        </w:rPr>
        <w:t>*C</w:t>
      </w:r>
      <w:proofErr w:type="gramStart"/>
      <w:r w:rsidR="00080A36" w:rsidRPr="00080A36">
        <w:rPr>
          <w:vertAlign w:val="superscript"/>
          <w:lang w:val="en-US"/>
        </w:rPr>
        <w:t>8</w:t>
      </w:r>
      <w:r w:rsidR="00080A36" w:rsidRPr="00080A36">
        <w:rPr>
          <w:vertAlign w:val="subscript"/>
          <w:lang w:val="en-US"/>
        </w:rPr>
        <w:t>3</w:t>
      </w:r>
      <w:r w:rsidR="00080A36">
        <w:rPr>
          <w:lang w:val="en-US"/>
        </w:rPr>
        <w:t>)=</w:t>
      </w:r>
      <w:proofErr w:type="gramEnd"/>
      <w:r w:rsidR="00080A36">
        <w:rPr>
          <w:lang w:val="en-US"/>
        </w:rPr>
        <w:t xml:space="preserve"> 9*(28+56)=756 bits in length.</w:t>
      </w:r>
      <w:r w:rsidR="004F7A0B">
        <w:rPr>
          <w:lang w:val="en-US"/>
        </w:rPr>
        <w:t xml:space="preserve"> For completeness, we could also consider the continuous interval subset of rules defined by upper and </w:t>
      </w:r>
      <w:r w:rsidR="004F7A0B">
        <w:rPr>
          <w:lang w:val="en-US"/>
        </w:rPr>
        <w:lastRenderedPageBreak/>
        <w:t>lower bounds for the integer value of the 8-bit neighbor configuration for survival and birth, for which rule</w:t>
      </w:r>
      <w:r w:rsidR="00572678">
        <w:rPr>
          <w:lang w:val="en-US"/>
        </w:rPr>
        <w:t>-table</w:t>
      </w:r>
      <w:r w:rsidR="004F7A0B">
        <w:rPr>
          <w:lang w:val="en-US"/>
        </w:rPr>
        <w:t xml:space="preserve">s can be specified by </w:t>
      </w:r>
      <w:r w:rsidR="00572678">
        <w:rPr>
          <w:lang w:val="en-US"/>
        </w:rPr>
        <w:t>2*(8+</w:t>
      </w:r>
      <w:proofErr w:type="gramStart"/>
      <w:r w:rsidR="00572678">
        <w:rPr>
          <w:lang w:val="en-US"/>
        </w:rPr>
        <w:t>8)=</w:t>
      </w:r>
      <w:proofErr w:type="gramEnd"/>
      <w:r w:rsidR="00572678">
        <w:rPr>
          <w:lang w:val="en-US"/>
        </w:rPr>
        <w:t>32 bits.</w:t>
      </w:r>
    </w:p>
    <w:p w14:paraId="70FC0E04" w14:textId="2438E9CB" w:rsidR="00080A36" w:rsidRPr="004A5CA8" w:rsidRDefault="000D24BB" w:rsidP="004A5CA8">
      <w:pPr>
        <w:pStyle w:val="ListParagraph"/>
        <w:numPr>
          <w:ilvl w:val="0"/>
          <w:numId w:val="1"/>
        </w:numPr>
        <w:jc w:val="both"/>
        <w:rPr>
          <w:lang w:val="en-US"/>
        </w:rPr>
      </w:pPr>
      <w:r>
        <w:rPr>
          <w:lang w:val="en-US"/>
        </w:rPr>
        <w:t xml:space="preserve">Distinguish all configurations that are not equivalent by </w:t>
      </w:r>
      <w:r w:rsidR="00080A36">
        <w:rPr>
          <w:lang w:val="en-US"/>
        </w:rPr>
        <w:t xml:space="preserve">4-fold </w:t>
      </w:r>
      <w:r>
        <w:rPr>
          <w:lang w:val="en-US"/>
        </w:rPr>
        <w:t>rotation and refle</w:t>
      </w:r>
      <w:r w:rsidR="00572678">
        <w:rPr>
          <w:lang w:val="en-US"/>
        </w:rPr>
        <w:t>ct</w:t>
      </w:r>
      <w:r>
        <w:rPr>
          <w:lang w:val="en-US"/>
        </w:rPr>
        <w:t>i</w:t>
      </w:r>
      <w:r w:rsidR="00572678">
        <w:rPr>
          <w:lang w:val="en-US"/>
        </w:rPr>
        <w:t xml:space="preserve">on </w:t>
      </w:r>
      <w:r>
        <w:rPr>
          <w:lang w:val="en-US"/>
        </w:rPr>
        <w:t>symmetry in 2D</w:t>
      </w:r>
      <w:r w:rsidR="00080A36">
        <w:rPr>
          <w:lang w:val="en-US"/>
        </w:rPr>
        <w:t>. The numbers of these distinguished configurations for s=0</w:t>
      </w:r>
      <w:r w:rsidR="004A5CA8">
        <w:rPr>
          <w:lang w:val="en-US"/>
        </w:rPr>
        <w:t>…</w:t>
      </w:r>
      <w:r w:rsidR="00080A36">
        <w:rPr>
          <w:lang w:val="en-US"/>
        </w:rPr>
        <w:t>8 are</w:t>
      </w:r>
      <w:r w:rsidR="004A5CA8">
        <w:rPr>
          <w:lang w:val="en-US"/>
        </w:rPr>
        <w:t xml:space="preserve"> </w:t>
      </w:r>
      <w:r w:rsidR="00080A36" w:rsidRPr="004A5CA8">
        <w:rPr>
          <w:lang w:val="en-US"/>
        </w:rPr>
        <w:t>1,2,</w:t>
      </w:r>
      <w:r w:rsidR="004A5CA8" w:rsidRPr="004A5CA8">
        <w:rPr>
          <w:lang w:val="en-US"/>
        </w:rPr>
        <w:t>6,</w:t>
      </w:r>
      <w:r w:rsidR="00080A36" w:rsidRPr="004A5CA8">
        <w:rPr>
          <w:lang w:val="en-US"/>
        </w:rPr>
        <w:t>10,16,10,</w:t>
      </w:r>
      <w:r w:rsidR="004A5CA8" w:rsidRPr="004A5CA8">
        <w:rPr>
          <w:lang w:val="en-US"/>
        </w:rPr>
        <w:t>6,2,1</w:t>
      </w:r>
      <w:r w:rsidR="004A5CA8">
        <w:rPr>
          <w:lang w:val="en-US"/>
        </w:rPr>
        <w:t xml:space="preserve"> </w:t>
      </w:r>
      <w:r w:rsidR="004A5CA8" w:rsidRPr="004A5CA8">
        <w:rPr>
          <w:i/>
          <w:lang w:val="en-US"/>
        </w:rPr>
        <w:t>i.e.</w:t>
      </w:r>
      <w:r w:rsidR="004A5CA8">
        <w:rPr>
          <w:lang w:val="en-US"/>
        </w:rPr>
        <w:t xml:space="preserve"> in total 54, or 52 excluding the s=0 case. The minimum length encoding of a gene specifying this table with one bit per LUT entry is thus 104. Encoding with a variable length genome </w:t>
      </w:r>
      <w:r w:rsidR="000E2E67">
        <w:rPr>
          <w:lang w:val="en-US"/>
        </w:rPr>
        <w:t>analogously to</w:t>
      </w:r>
      <w:r w:rsidR="004A5CA8">
        <w:rPr>
          <w:lang w:val="en-US"/>
        </w:rPr>
        <w:t xml:space="preserve"> above would result in 3+</w:t>
      </w:r>
      <w:r w:rsidR="000E2E67">
        <w:rPr>
          <w:lang w:val="en-US"/>
        </w:rPr>
        <w:t>4+</w:t>
      </w:r>
      <w:r w:rsidR="004A5CA8">
        <w:rPr>
          <w:lang w:val="en-US"/>
        </w:rPr>
        <w:t xml:space="preserve">1 bit patterns needed to specify a LUT entry, and the </w:t>
      </w:r>
      <w:r w:rsidR="000E2E67">
        <w:rPr>
          <w:lang w:val="en-US"/>
        </w:rPr>
        <w:t xml:space="preserve">standard </w:t>
      </w:r>
      <w:r w:rsidR="004A5CA8">
        <w:rPr>
          <w:lang w:val="en-US"/>
        </w:rPr>
        <w:t xml:space="preserve">GoL can be encoded with </w:t>
      </w:r>
      <w:r w:rsidR="000E2E67">
        <w:rPr>
          <w:lang w:val="en-US"/>
        </w:rPr>
        <w:t>8*(6+2*</w:t>
      </w:r>
      <w:proofErr w:type="gramStart"/>
      <w:r w:rsidR="000E2E67">
        <w:rPr>
          <w:lang w:val="en-US"/>
        </w:rPr>
        <w:t>10)=</w:t>
      </w:r>
      <w:proofErr w:type="gramEnd"/>
      <w:r w:rsidR="000E2E67">
        <w:rPr>
          <w:lang w:val="en-US"/>
        </w:rPr>
        <w:t xml:space="preserve">208 bits. 64-bit genomes would allow up to </w:t>
      </w:r>
      <w:r w:rsidR="004D4005">
        <w:rPr>
          <w:lang w:val="en-US"/>
        </w:rPr>
        <w:t>8</w:t>
      </w:r>
      <w:r w:rsidR="000E2E67">
        <w:rPr>
          <w:lang w:val="en-US"/>
        </w:rPr>
        <w:t xml:space="preserve"> such entries to be specified (</w:t>
      </w:r>
      <w:r w:rsidR="000E2E67" w:rsidRPr="004F7A0B">
        <w:rPr>
          <w:i/>
          <w:lang w:val="en-US"/>
        </w:rPr>
        <w:t>e.g.</w:t>
      </w:r>
      <w:r w:rsidR="000E2E67">
        <w:rPr>
          <w:lang w:val="en-US"/>
        </w:rPr>
        <w:t xml:space="preserve"> </w:t>
      </w:r>
      <w:r w:rsidR="004D4005">
        <w:rPr>
          <w:lang w:val="en-US"/>
        </w:rPr>
        <w:t>4</w:t>
      </w:r>
      <w:r w:rsidR="000E2E67">
        <w:rPr>
          <w:lang w:val="en-US"/>
        </w:rPr>
        <w:t xml:space="preserve"> survival and 4 birth configurations) in a variable length genome.</w:t>
      </w:r>
      <w:r w:rsidR="007C3EC4">
        <w:rPr>
          <w:lang w:val="en-US"/>
        </w:rPr>
        <w:t xml:space="preserve"> </w:t>
      </w:r>
      <w:r w:rsidR="007A09F6">
        <w:rPr>
          <w:lang w:val="en-US"/>
        </w:rPr>
        <w:t xml:space="preserve">Note that the variable genome length encoding allows </w:t>
      </w:r>
      <w:r w:rsidR="003F7822">
        <w:rPr>
          <w:lang w:val="en-US"/>
        </w:rPr>
        <w:t>the rule-tables of different genomes to be combined simply: any entry that is defined is valid irrespective of multiplicity.</w:t>
      </w:r>
    </w:p>
    <w:p w14:paraId="1D553F85" w14:textId="4AE8BF33" w:rsidR="000D24BB" w:rsidRDefault="004A5CA8" w:rsidP="004D4005">
      <w:pPr>
        <w:pStyle w:val="ListParagraph"/>
        <w:numPr>
          <w:ilvl w:val="0"/>
          <w:numId w:val="1"/>
        </w:numPr>
        <w:jc w:val="both"/>
        <w:rPr>
          <w:lang w:val="en-US"/>
        </w:rPr>
      </w:pPr>
      <w:r>
        <w:rPr>
          <w:lang w:val="en-US"/>
        </w:rPr>
        <w:t>Distinguish</w:t>
      </w:r>
      <w:r w:rsidR="009E0DF8">
        <w:rPr>
          <w:lang w:val="en-US"/>
        </w:rPr>
        <w:t xml:space="preserve"> all configurations that are not an 8-fold rotation of one another. This is both a simpler and somewhat smaller symmetry partition of the 8-neighbour configurations as </w:t>
      </w:r>
      <w:r w:rsidR="009E0DF8" w:rsidRPr="004D4005">
        <w:rPr>
          <w:i/>
          <w:lang w:val="en-US"/>
        </w:rPr>
        <w:t>s</w:t>
      </w:r>
      <w:r w:rsidR="009E0DF8">
        <w:rPr>
          <w:lang w:val="en-US"/>
        </w:rPr>
        <w:t xml:space="preserve"> varies from </w:t>
      </w:r>
      <w:proofErr w:type="gramStart"/>
      <w:r w:rsidR="009E0DF8">
        <w:rPr>
          <w:lang w:val="en-US"/>
        </w:rPr>
        <w:t>0..</w:t>
      </w:r>
      <w:proofErr w:type="gramEnd"/>
      <w:r w:rsidR="009E0DF8">
        <w:rPr>
          <w:lang w:val="en-US"/>
        </w:rPr>
        <w:t>8 with 1,1,4,7,10,7,4,1,1</w:t>
      </w:r>
      <w:r w:rsidR="00664E4B">
        <w:rPr>
          <w:lang w:val="en-US"/>
        </w:rPr>
        <w:t xml:space="preserve"> a total of 36</w:t>
      </w:r>
      <w:r w:rsidR="009E0DF8">
        <w:rPr>
          <w:lang w:val="en-US"/>
        </w:rPr>
        <w:t xml:space="preserve"> distinguished configurations. </w:t>
      </w:r>
      <w:r w:rsidR="004D4005">
        <w:rPr>
          <w:lang w:val="en-US"/>
        </w:rPr>
        <w:t xml:space="preserve">Configurations can be quickly mapped to their symmetry class, by finding the rotation of 8 bits that yields the minimal numerical value </w:t>
      </w:r>
      <w:r w:rsidR="00A10D26">
        <w:rPr>
          <w:lang w:val="en-US"/>
        </w:rPr>
        <w:t>(</w:t>
      </w:r>
      <w:r w:rsidR="00664E4B">
        <w:rPr>
          <w:lang w:val="en-US"/>
        </w:rPr>
        <w:t xml:space="preserve">which we call the canonical rotation) </w:t>
      </w:r>
      <w:r w:rsidR="004D4005">
        <w:rPr>
          <w:lang w:val="en-US"/>
        </w:rPr>
        <w:t xml:space="preserve">and using these values as identifiers for the different classes (separately for each value of </w:t>
      </w:r>
      <w:r w:rsidR="004D4005" w:rsidRPr="004D4005">
        <w:rPr>
          <w:i/>
          <w:lang w:val="en-US"/>
        </w:rPr>
        <w:t>s</w:t>
      </w:r>
      <w:r w:rsidR="004D4005">
        <w:rPr>
          <w:lang w:val="en-US"/>
        </w:rPr>
        <w:t xml:space="preserve">). </w:t>
      </w:r>
      <w:r w:rsidR="009E0DF8" w:rsidRPr="004D4005">
        <w:rPr>
          <w:lang w:val="en-US"/>
        </w:rPr>
        <w:t xml:space="preserve">Restricting attention to the central s-range of 2-6 gives </w:t>
      </w:r>
      <w:r w:rsidR="004D4005" w:rsidRPr="004D4005">
        <w:rPr>
          <w:lang w:val="en-US"/>
        </w:rPr>
        <w:t>32</w:t>
      </w:r>
      <w:r w:rsidR="009E0DF8" w:rsidRPr="004D4005">
        <w:rPr>
          <w:lang w:val="en-US"/>
        </w:rPr>
        <w:t xml:space="preserve"> distinguished configurations and </w:t>
      </w:r>
      <w:r w:rsidR="004D4005" w:rsidRPr="004D4005">
        <w:rPr>
          <w:lang w:val="en-US"/>
        </w:rPr>
        <w:t>64 LUT entries for survival or birth. This fits neatly into a 64-bit integer genome. The variable length genome encoding still requires 8-bit entries and the standard GoL rule can be specified in 8*(4+2*</w:t>
      </w:r>
      <w:proofErr w:type="gramStart"/>
      <w:r w:rsidR="004D4005" w:rsidRPr="004D4005">
        <w:rPr>
          <w:lang w:val="en-US"/>
        </w:rPr>
        <w:t>7)=</w:t>
      </w:r>
      <w:proofErr w:type="gramEnd"/>
      <w:r w:rsidR="004D4005" w:rsidRPr="004D4005">
        <w:rPr>
          <w:lang w:val="en-US"/>
        </w:rPr>
        <w:t>144 bits.</w:t>
      </w:r>
    </w:p>
    <w:p w14:paraId="57F7E9F1" w14:textId="59D8A25B" w:rsidR="004D4005" w:rsidRDefault="00664E4B" w:rsidP="004D4005">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w:t>
      </w:r>
      <w:del w:id="477" w:author="Norman Packard" w:date="2018-12-02T22:06:00Z">
        <w:r w:rsidDel="00F539B7">
          <w:rPr>
            <w:lang w:val="en-US"/>
          </w:rPr>
          <w:delText>totalistic</w:delText>
        </w:r>
      </w:del>
      <w:ins w:id="478" w:author="Norman Packard" w:date="2018-12-02T22:06:00Z">
        <w:r w:rsidR="00F539B7">
          <w:rPr>
            <w:lang w:val="en-US"/>
          </w:rPr>
          <w:t>semi-totalistic</w:t>
        </w:r>
      </w:ins>
      <w:r>
        <w:rPr>
          <w:lang w:val="en-US"/>
        </w:rPr>
        <w:t xml:space="preserve">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,2,3,4,5,4,3,2,1 = 25</w:t>
      </w:r>
      <w:r w:rsidR="004F7A0B">
        <w:rPr>
          <w:lang w:val="en-US"/>
        </w:rPr>
        <w:t xml:space="preserve"> </w:t>
      </w:r>
      <w:r w:rsidR="004F7A0B" w:rsidRPr="004F7A0B">
        <w:rPr>
          <w:i/>
          <w:lang w:val="en-US"/>
        </w:rPr>
        <w:t>i.e.</w:t>
      </w:r>
      <w:r w:rsidR="004F7A0B">
        <w:rPr>
          <w:lang w:val="en-US"/>
        </w:rPr>
        <w:t xml:space="preserve"> 2*24=48 bits are required for a direct fixed gene length encoding</w:t>
      </w:r>
      <w:r>
        <w:rPr>
          <w:lang w:val="en-US"/>
        </w:rPr>
        <w:t xml:space="preserve">. The variable </w:t>
      </w:r>
      <w:r w:rsidR="004F7A0B">
        <w:rPr>
          <w:lang w:val="en-US"/>
        </w:rPr>
        <w:t>length genome encoding above requires 7-bit entries (excluding as before the s=0 entries) and the GoL standard rule is encoded in 7*(3+2*</w:t>
      </w:r>
      <w:proofErr w:type="gramStart"/>
      <w:r w:rsidR="004F7A0B">
        <w:rPr>
          <w:lang w:val="en-US"/>
        </w:rPr>
        <w:t>4)=</w:t>
      </w:r>
      <w:proofErr w:type="gramEnd"/>
      <w:r w:rsidR="004F7A0B">
        <w:rPr>
          <w:lang w:val="en-US"/>
        </w:rPr>
        <w:t xml:space="preserve">77 bits. </w:t>
      </w:r>
    </w:p>
    <w:p w14:paraId="144D28E7" w14:textId="2B7117A4" w:rsidR="004F7A0B" w:rsidRDefault="004F7A0B" w:rsidP="004D4005">
      <w:pPr>
        <w:pStyle w:val="ListParagraph"/>
        <w:numPr>
          <w:ilvl w:val="0"/>
          <w:numId w:val="1"/>
        </w:numPr>
        <w:jc w:val="both"/>
        <w:rPr>
          <w:lang w:val="en-US"/>
        </w:rPr>
      </w:pPr>
      <w:r>
        <w:rPr>
          <w:lang w:val="en-US"/>
        </w:rPr>
        <w:t xml:space="preserve">The </w:t>
      </w:r>
      <w:del w:id="479" w:author="Norman Packard" w:date="2018-12-02T22:07:00Z">
        <w:r w:rsidDel="00F539B7">
          <w:rPr>
            <w:lang w:val="en-US"/>
          </w:rPr>
          <w:delText>totalistic</w:delText>
        </w:r>
      </w:del>
      <w:ins w:id="480" w:author="Norman Packard" w:date="2018-12-02T22:07:00Z">
        <w:r w:rsidR="00F539B7">
          <w:rPr>
            <w:lang w:val="en-US"/>
          </w:rPr>
          <w:t>semi-totalistic</w:t>
        </w:r>
      </w:ins>
      <w:r>
        <w:rPr>
          <w:lang w:val="en-US"/>
        </w:rPr>
        <w:t xml:space="preserve"> case, distinguishing configurations only by </w:t>
      </w:r>
      <w:r w:rsidRPr="004F7A0B">
        <w:rPr>
          <w:i/>
          <w:lang w:val="en-US"/>
        </w:rPr>
        <w:t>s</w:t>
      </w:r>
      <w:r>
        <w:rPr>
          <w:lang w:val="en-US"/>
        </w:rPr>
        <w:t xml:space="preserve">. </w:t>
      </w:r>
      <w:r w:rsidR="007C3EC4">
        <w:rPr>
          <w:lang w:val="en-US"/>
        </w:rPr>
        <w:t xml:space="preserve">In addition to the 16-bit gene encoding (excluding </w:t>
      </w:r>
      <w:r w:rsidR="007C3EC4" w:rsidRPr="007C3EC4">
        <w:rPr>
          <w:i/>
          <w:lang w:val="en-US"/>
        </w:rPr>
        <w:t>s</w:t>
      </w:r>
      <w:r w:rsidR="007C3EC4">
        <w:rPr>
          <w:lang w:val="en-US"/>
        </w:rPr>
        <w:t xml:space="preserve">=0 entries) there is also the variable gene length encoding involving entries of length </w:t>
      </w:r>
      <w:r w:rsidR="00393035">
        <w:rPr>
          <w:lang w:val="en-US"/>
        </w:rPr>
        <w:t>4-bits each. The GoL rule can be specified in 12-bits as described above.</w:t>
      </w:r>
    </w:p>
    <w:p w14:paraId="3039786F" w14:textId="77777777" w:rsidR="00393035" w:rsidRDefault="00393035" w:rsidP="004F7A0B">
      <w:pPr>
        <w:jc w:val="both"/>
        <w:rPr>
          <w:lang w:val="en-US"/>
        </w:rPr>
      </w:pPr>
    </w:p>
    <w:p w14:paraId="415E76AC" w14:textId="6CF8E6CE" w:rsidR="00393035" w:rsidRDefault="004F7A0B" w:rsidP="004F7A0B">
      <w:pPr>
        <w:jc w:val="both"/>
        <w:rPr>
          <w:lang w:val="en-US"/>
        </w:rPr>
      </w:pPr>
      <w:r>
        <w:rPr>
          <w:lang w:val="en-US"/>
        </w:rPr>
        <w:t xml:space="preserve">In this work, we </w:t>
      </w:r>
      <w:r w:rsidR="00393035">
        <w:rPr>
          <w:lang w:val="en-US"/>
        </w:rPr>
        <w:t xml:space="preserve">find that the </w:t>
      </w:r>
      <w:ins w:id="481" w:author="Norman Packard" w:date="2018-12-02T22:02:00Z">
        <w:r w:rsidR="00E7210B">
          <w:rPr>
            <w:lang w:val="en-US"/>
          </w:rPr>
          <w:t>semi-</w:t>
        </w:r>
      </w:ins>
      <w:r w:rsidR="00393035">
        <w:rPr>
          <w:lang w:val="en-US"/>
        </w:rPr>
        <w:t xml:space="preserve">totalistic case is too </w:t>
      </w:r>
      <w:ins w:id="482" w:author="Norman Packard" w:date="2018-12-02T22:02:00Z">
        <w:r w:rsidR="00E7210B">
          <w:rPr>
            <w:lang w:val="en-US"/>
          </w:rPr>
          <w:t>coarse</w:t>
        </w:r>
      </w:ins>
      <w:del w:id="483" w:author="Norman Packard" w:date="2018-12-02T22:02:00Z">
        <w:r w:rsidR="00393035">
          <w:rPr>
            <w:lang w:val="en-US"/>
          </w:rPr>
          <w:delText>course</w:delText>
        </w:r>
      </w:del>
      <w:r w:rsidR="00393035">
        <w:rPr>
          <w:lang w:val="en-US"/>
        </w:rPr>
        <w:t xml:space="preserve"> an encoding of CA rules, to allow significant genetic evolution of complex structures beyond the classic game of life. We explore both the fixed length and variable length encodings.  </w:t>
      </w:r>
      <w:proofErr w:type="spellStart"/>
      <w:r w:rsidR="00393035">
        <w:rPr>
          <w:lang w:val="en-US"/>
        </w:rPr>
        <w:t>Focussing</w:t>
      </w:r>
      <w:proofErr w:type="spellEnd"/>
      <w:r w:rsidR="00393035">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50774D50" w14:textId="77777777" w:rsidR="00393035" w:rsidRDefault="00393035" w:rsidP="004F7A0B">
      <w:pPr>
        <w:jc w:val="both"/>
        <w:rPr>
          <w:lang w:val="en-US"/>
        </w:rPr>
      </w:pPr>
    </w:p>
    <w:p w14:paraId="7ED646D5" w14:textId="42F03EF6" w:rsidR="004F7A0B" w:rsidRPr="004F7A0B" w:rsidRDefault="00393035" w:rsidP="004F7A0B">
      <w:pPr>
        <w:jc w:val="both"/>
        <w:rPr>
          <w:lang w:val="en-US"/>
        </w:rPr>
      </w:pPr>
      <w:r>
        <w:rPr>
          <w:lang w:val="en-US"/>
        </w:rPr>
        <w:t xml:space="preserve">The key </w:t>
      </w:r>
      <w:r w:rsidR="007A09F6">
        <w:rPr>
          <w:lang w:val="en-US"/>
        </w:rPr>
        <w:t>focus</w:t>
      </w:r>
      <w:r>
        <w:rPr>
          <w:lang w:val="en-US"/>
        </w:rPr>
        <w:t xml:space="preserve"> in this paper is o</w:t>
      </w:r>
      <w:r w:rsidR="007A09F6">
        <w:rPr>
          <w:lang w:val="en-US"/>
        </w:rPr>
        <w:t>n</w:t>
      </w:r>
      <w:r>
        <w:rPr>
          <w:lang w:val="en-US"/>
        </w:rPr>
        <w:t xml:space="preserve"> sequence</w:t>
      </w:r>
      <w:r w:rsidR="007A09F6">
        <w:rPr>
          <w:lang w:val="en-US"/>
        </w:rPr>
        <w:t>- and possibly population-</w:t>
      </w:r>
      <w:r>
        <w:rPr>
          <w:lang w:val="en-US"/>
        </w:rPr>
        <w:t>dependent selection mechanism</w:t>
      </w:r>
      <w:r w:rsidR="007A09F6">
        <w:rPr>
          <w:lang w:val="en-US"/>
        </w:rPr>
        <w:t>s</w:t>
      </w:r>
      <w:r>
        <w:rPr>
          <w:lang w:val="en-US"/>
        </w:rPr>
        <w:t xml:space="preserve"> that attribute</w:t>
      </w:r>
      <w:r w:rsidR="007A09F6">
        <w:rPr>
          <w:lang w:val="en-US"/>
        </w:rPr>
        <w:t xml:space="preserve"> </w:t>
      </w:r>
      <w:r>
        <w:rPr>
          <w:lang w:val="en-US"/>
        </w:rPr>
        <w:t xml:space="preserve">an increasing cost to more prolific </w:t>
      </w:r>
      <w:r w:rsidR="007A09F6">
        <w:rPr>
          <w:lang w:val="en-US"/>
        </w:rPr>
        <w:t xml:space="preserve">(less GoL-like) </w:t>
      </w:r>
      <w:r>
        <w:rPr>
          <w:lang w:val="en-US"/>
        </w:rPr>
        <w:t xml:space="preserve">and more specific rule specification, so that </w:t>
      </w:r>
      <w:r w:rsidR="007A09F6">
        <w:rPr>
          <w:lang w:val="en-US"/>
        </w:rPr>
        <w:t xml:space="preserve">survival mandates complex dynamics close to the game of </w:t>
      </w:r>
      <w:r w:rsidR="007A09F6">
        <w:rPr>
          <w:lang w:val="en-US"/>
        </w:rPr>
        <w:lastRenderedPageBreak/>
        <w:t>life.</w:t>
      </w:r>
      <w:r>
        <w:rPr>
          <w:lang w:val="en-US"/>
        </w:rPr>
        <w:t xml:space="preserve"> </w:t>
      </w:r>
      <w:r w:rsidR="007A09F6">
        <w:rPr>
          <w:lang w:val="en-US"/>
        </w:rPr>
        <w:t xml:space="preserve">We compare these with rule-independent selection mechanisms that interact with the GoL rules only in so far as birth or survival </w:t>
      </w:r>
    </w:p>
    <w:p w14:paraId="4C0C1213" w14:textId="061E34A7" w:rsidR="00D829D8" w:rsidRDefault="00D829D8" w:rsidP="00D829D8">
      <w:pPr>
        <w:rPr>
          <w:lang w:val="en-US"/>
        </w:rPr>
      </w:pPr>
    </w:p>
    <w:p w14:paraId="4FD6A4A9" w14:textId="77777777" w:rsidR="00D829D8" w:rsidRPr="00D829D8" w:rsidRDefault="00D829D8" w:rsidP="00D829D8">
      <w:pPr>
        <w:rPr>
          <w:lang w:val="en-US"/>
        </w:rPr>
      </w:pPr>
    </w:p>
    <w:p w14:paraId="1E20552B" w14:textId="59701B4D" w:rsidR="00D829D8" w:rsidRDefault="00D829D8" w:rsidP="00D829D8">
      <w:pPr>
        <w:rPr>
          <w:lang w:val="en-US"/>
        </w:rPr>
      </w:pPr>
    </w:p>
    <w:p w14:paraId="3CD43A28" w14:textId="77777777" w:rsidR="00D829D8" w:rsidRPr="00D829D8" w:rsidRDefault="00D829D8" w:rsidP="00D829D8">
      <w:pPr>
        <w:rPr>
          <w:lang w:val="en-US"/>
        </w:rPr>
      </w:pPr>
    </w:p>
    <w:p w14:paraId="4FEAA757" w14:textId="77777777" w:rsidR="00D829D8" w:rsidRPr="00D829D8" w:rsidRDefault="00D829D8" w:rsidP="00D829D8">
      <w:pPr>
        <w:rPr>
          <w:lang w:val="en-US"/>
        </w:rPr>
      </w:pPr>
    </w:p>
    <w:p w14:paraId="1FC6DDE0" w14:textId="53F03073" w:rsidR="00E109FF" w:rsidRDefault="00E109FF" w:rsidP="00E109FF">
      <w:pPr>
        <w:rPr>
          <w:lang w:val="en-US"/>
        </w:rPr>
      </w:pPr>
    </w:p>
    <w:p w14:paraId="407F9355" w14:textId="77777777" w:rsidR="00E109FF" w:rsidRDefault="00E109FF" w:rsidP="00E109FF">
      <w:pPr>
        <w:rPr>
          <w:lang w:val="en-US"/>
        </w:rPr>
      </w:pPr>
    </w:p>
    <w:p w14:paraId="02495FE3" w14:textId="77777777" w:rsidR="00E109FF" w:rsidRPr="00E109FF" w:rsidRDefault="00E109FF" w:rsidP="00E109FF">
      <w:pPr>
        <w:rPr>
          <w:lang w:val="en-US"/>
        </w:rPr>
      </w:pPr>
    </w:p>
    <w:p w14:paraId="45634FCF" w14:textId="77777777" w:rsidR="00DC6377" w:rsidRPr="00DC6377" w:rsidRDefault="00DC6377" w:rsidP="00DC6377"/>
    <w:p w14:paraId="604DEE24" w14:textId="52E64ECD" w:rsidR="007A74DA" w:rsidRPr="007A74DA" w:rsidRDefault="00244BD9" w:rsidP="007A74DA">
      <w:pPr>
        <w:pStyle w:val="Heading2"/>
      </w:pPr>
      <w:bookmarkStart w:id="484" w:name="_Toc532038529"/>
      <w:commentRangeStart w:id="485"/>
      <w:r w:rsidRPr="007A74DA">
        <w:t xml:space="preserve">Movement vs copying </w:t>
      </w:r>
      <w:commentRangeEnd w:id="485"/>
      <w:r w:rsidR="008E067C">
        <w:rPr>
          <w:rStyle w:val="CommentReference"/>
          <w:rFonts w:asciiTheme="minorHAnsi" w:eastAsiaTheme="minorHAnsi" w:hAnsiTheme="minorHAnsi" w:cstheme="minorBidi"/>
          <w:color w:val="auto"/>
        </w:rPr>
        <w:commentReference w:id="485"/>
      </w:r>
      <w:bookmarkEnd w:id="484"/>
    </w:p>
    <w:p w14:paraId="11AACBF4" w14:textId="092EB7CD" w:rsidR="00244BD9" w:rsidRDefault="00244BD9" w:rsidP="004D46C2">
      <w:pPr>
        <w:jc w:val="both"/>
      </w:pPr>
      <w:r>
        <w:t xml:space="preserve">Whereas the indistinguishability of GoL “1” states means that it is not possible to distinguish movement from death and rebirth, with genetic information attached to the live states, it would be possible. Is there a meaningful assignment of a subset of GoL birth or survival transitions to movement? It would make a difference if mutation were deemed not to occur for transitions involving movement. Also, it might be appropriate to make the choice of </w:t>
      </w:r>
      <w:r w:rsidR="00C040BC">
        <w:t xml:space="preserve">an </w:t>
      </w:r>
      <w:r>
        <w:t xml:space="preserve">ancestor sensitive to the interpretation of movement </w:t>
      </w:r>
      <w:r w:rsidRPr="00C040BC">
        <w:rPr>
          <w:i/>
        </w:rPr>
        <w:t>vs</w:t>
      </w:r>
      <w:r>
        <w:t xml:space="preserve"> birth: e.g. to minimize the number of births needed to maintain the dynamics.  For example</w:t>
      </w:r>
      <w:r w:rsidR="00C040BC">
        <w:t>,</w:t>
      </w:r>
      <w:r>
        <w:t xml:space="preserve"> an isolated rod of three live states is a GoL oscillator between vertical and horizontal configurations. In the </w:t>
      </w:r>
      <w:r w:rsidR="00C040BC">
        <w:t xml:space="preserve">deterministic most different ancestor </w:t>
      </w:r>
      <w:r>
        <w:t>canonical</w:t>
      </w:r>
      <w:r w:rsidR="00C040BC">
        <w:t xml:space="preserve">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w:t>
      </w:r>
      <w:r w:rsidR="00962570">
        <w:t xml:space="preserve">as such </w:t>
      </w:r>
      <w:r w:rsidR="00C040BC">
        <w:t>should be carried out without mutation.</w:t>
      </w:r>
      <w:r w:rsidR="00CA3617">
        <w:t xml:space="preserve"> </w:t>
      </w:r>
      <w:r w:rsidR="00C040BC">
        <w:t xml:space="preserve"> </w:t>
      </w:r>
    </w:p>
    <w:p w14:paraId="4A94FF26" w14:textId="510D36F6" w:rsidR="007A74DA" w:rsidRDefault="007A74DA" w:rsidP="004D46C2">
      <w:pPr>
        <w:jc w:val="both"/>
      </w:pPr>
    </w:p>
    <w:p w14:paraId="03025343" w14:textId="28B5BD89" w:rsidR="007A74DA" w:rsidRDefault="007A74DA" w:rsidP="007A74DA">
      <w:pPr>
        <w:pStyle w:val="Heading2"/>
      </w:pPr>
      <w:bookmarkStart w:id="486" w:name="_Toc532038530"/>
      <w:r>
        <w:t xml:space="preserve">3D </w:t>
      </w:r>
      <w:proofErr w:type="spellStart"/>
      <w:r>
        <w:t>GoL</w:t>
      </w:r>
      <w:proofErr w:type="spellEnd"/>
      <w:r>
        <w:t xml:space="preserve"> Extension</w:t>
      </w:r>
      <w:bookmarkEnd w:id="486"/>
    </w:p>
    <w:p w14:paraId="5F34FE2B" w14:textId="490B3E25" w:rsidR="007A74DA" w:rsidRDefault="007A74DA" w:rsidP="00E178A3">
      <w:pPr>
        <w:jc w:val="both"/>
      </w:pPr>
      <w:r>
        <w:t xml:space="preserve">Carter </w:t>
      </w:r>
      <w:r w:rsidR="00B95A4C">
        <w:t xml:space="preserve">Bay </w:t>
      </w:r>
      <w:r>
        <w:t xml:space="preserve">proposed investigated possible extension of the Game of Life to 3D, finding that amongst the possible </w:t>
      </w:r>
      <w:del w:id="487" w:author="Norman Packard" w:date="2018-12-02T22:07:00Z">
        <w:r w:rsidDel="00F539B7">
          <w:delText>totalistic</w:delText>
        </w:r>
      </w:del>
      <w:ins w:id="488" w:author="Norman Packard" w:date="2018-12-02T22:07:00Z">
        <w:r w:rsidR="00F539B7">
          <w:t>semi-</w:t>
        </w:r>
        <w:proofErr w:type="spellStart"/>
        <w:r w:rsidR="00F539B7">
          <w:t>totalistic</w:t>
        </w:r>
      </w:ins>
      <w:proofErr w:type="spellEnd"/>
      <w:r>
        <w:t xml:space="preserve"> rules with 26 neighbours there were strong constraints for rules that exhibited the central properties of the game of life</w:t>
      </w:r>
      <w:r w:rsidR="00DD4C02">
        <w:t xml:space="preserve"> (with E=S and F=B in our notation)</w:t>
      </w:r>
      <w:r>
        <w:t>:</w:t>
      </w:r>
    </w:p>
    <w:p w14:paraId="3848BC99" w14:textId="77777777" w:rsidR="007A74DA" w:rsidRDefault="007A74DA" w:rsidP="00E178A3">
      <w:pPr>
        <w:jc w:val="both"/>
      </w:pPr>
    </w:p>
    <w:p w14:paraId="788E5840" w14:textId="080E2CBA" w:rsidR="007A74DA" w:rsidRPr="007A74DA" w:rsidRDefault="007A74DA" w:rsidP="00E178A3">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31F1387A" w14:textId="1BAFE2B9" w:rsidR="007A74DA" w:rsidRPr="007A74DA" w:rsidRDefault="007A74DA" w:rsidP="00E178A3">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27E6772F" w14:textId="308859F3" w:rsidR="007A74DA" w:rsidRPr="007A74DA" w:rsidRDefault="007A74DA" w:rsidP="00E178A3">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230B3F7E" w14:textId="5FD0FBD9" w:rsidR="007A74DA" w:rsidRDefault="007A74DA" w:rsidP="00E178A3">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6F5A9144" w14:textId="0083CAF4" w:rsidR="007A74DA" w:rsidRDefault="007A74DA" w:rsidP="00E178A3">
      <w:pPr>
        <w:jc w:val="both"/>
        <w:rPr>
          <w:i/>
          <w:sz w:val="21"/>
          <w:szCs w:val="21"/>
          <w:lang w:val="en-US"/>
        </w:rPr>
      </w:pPr>
    </w:p>
    <w:p w14:paraId="3A2D3068" w14:textId="164C6496" w:rsidR="003A07BB" w:rsidRDefault="007A74DA" w:rsidP="00E178A3">
      <w:pPr>
        <w:jc w:val="both"/>
        <w:rPr>
          <w:sz w:val="21"/>
          <w:szCs w:val="21"/>
          <w:lang w:val="en-US"/>
        </w:rPr>
      </w:pPr>
      <w:r>
        <w:rPr>
          <w:sz w:val="21"/>
          <w:szCs w:val="21"/>
          <w:lang w:val="en-US"/>
        </w:rPr>
        <w:t xml:space="preserve">In particular, </w:t>
      </w:r>
      <w:r w:rsidR="00B95A4C">
        <w:rPr>
          <w:sz w:val="21"/>
          <w:szCs w:val="21"/>
          <w:lang w:val="en-US"/>
        </w:rPr>
        <w:t>5≤F</w:t>
      </w:r>
      <w:r w:rsidR="00B95A4C" w:rsidRPr="00B95A4C">
        <w:rPr>
          <w:sz w:val="21"/>
          <w:szCs w:val="21"/>
          <w:vertAlign w:val="subscript"/>
          <w:lang w:val="en-US"/>
        </w:rPr>
        <w:t>l</w:t>
      </w:r>
      <w:r w:rsidR="00B95A4C">
        <w:rPr>
          <w:sz w:val="21"/>
          <w:szCs w:val="21"/>
          <w:lang w:val="en-US"/>
        </w:rPr>
        <w:t xml:space="preserve">≤9 </w:t>
      </w:r>
      <w:r w:rsidR="00E178A3">
        <w:rPr>
          <w:sz w:val="21"/>
          <w:szCs w:val="21"/>
          <w:lang w:val="en-US"/>
        </w:rPr>
        <w:t xml:space="preserve">are hard constraints </w:t>
      </w:r>
      <w:r w:rsidR="00B95A4C">
        <w:rPr>
          <w:sz w:val="21"/>
          <w:szCs w:val="21"/>
          <w:lang w:val="en-US"/>
        </w:rPr>
        <w:t>to ensure 1. and 2. and Carter focused on the range 4 to 7 as most relevant to GoL</w:t>
      </w:r>
      <w:r w:rsidR="004D6784">
        <w:rPr>
          <w:sz w:val="21"/>
          <w:szCs w:val="21"/>
          <w:lang w:val="en-US"/>
        </w:rPr>
        <w:t>-</w:t>
      </w:r>
      <w:r w:rsidR="00B95A4C">
        <w:rPr>
          <w:sz w:val="21"/>
          <w:szCs w:val="21"/>
          <w:lang w:val="en-US"/>
        </w:rPr>
        <w:t>likeness</w:t>
      </w:r>
      <w:r w:rsidR="00E178A3">
        <w:rPr>
          <w:sz w:val="21"/>
          <w:szCs w:val="21"/>
          <w:lang w:val="en-US"/>
        </w:rPr>
        <w:t xml:space="preserve"> for both E and F</w:t>
      </w:r>
      <w:r w:rsidR="00B95A4C">
        <w:rPr>
          <w:sz w:val="21"/>
          <w:szCs w:val="21"/>
          <w:lang w:val="en-US"/>
        </w:rPr>
        <w:t xml:space="preserve">. He found only two rules 4555 and 5766 to satisfy definition 1, and of these only </w:t>
      </w:r>
      <w:r w:rsidR="00E178A3">
        <w:rPr>
          <w:sz w:val="21"/>
          <w:szCs w:val="21"/>
          <w:lang w:val="en-US"/>
        </w:rPr>
        <w:t xml:space="preserve">the rule </w:t>
      </w:r>
      <w:r w:rsidR="00B95A4C">
        <w:rPr>
          <w:sz w:val="21"/>
          <w:szCs w:val="21"/>
          <w:lang w:val="en-US"/>
        </w:rPr>
        <w:t xml:space="preserve">5766 </w:t>
      </w:r>
      <w:r w:rsidR="00E178A3">
        <w:rPr>
          <w:sz w:val="21"/>
          <w:szCs w:val="21"/>
          <w:lang w:val="en-US"/>
        </w:rPr>
        <w:t xml:space="preserve">supported an extension of many 2D-GoL objects to 3D (by plane duplication).  It seems that in 3D, as for 2D, the </w:t>
      </w:r>
      <w:del w:id="489" w:author="Norman Packard" w:date="2018-12-02T22:08:00Z">
        <w:r w:rsidR="00E178A3" w:rsidDel="00F539B7">
          <w:rPr>
            <w:sz w:val="21"/>
            <w:szCs w:val="21"/>
            <w:lang w:val="en-US"/>
          </w:rPr>
          <w:delText>totalistic</w:delText>
        </w:r>
      </w:del>
      <w:ins w:id="490" w:author="Norman Packard" w:date="2018-12-02T22:08:00Z">
        <w:r w:rsidR="00F539B7">
          <w:rPr>
            <w:sz w:val="21"/>
            <w:szCs w:val="21"/>
            <w:lang w:val="en-US"/>
          </w:rPr>
          <w:t>semi-totalistic</w:t>
        </w:r>
      </w:ins>
      <w:r w:rsidR="00E178A3">
        <w:rPr>
          <w:sz w:val="21"/>
          <w:szCs w:val="21"/>
          <w:lang w:val="en-US"/>
        </w:rPr>
        <w:t xml:space="preserve"> rules provide very tight constraints without significant alternatives to the known GoL rules. Bay also discusses possible extensions to rules that distinguish the 26 </w:t>
      </w:r>
      <w:proofErr w:type="spellStart"/>
      <w:r w:rsidR="00E178A3">
        <w:rPr>
          <w:sz w:val="21"/>
          <w:szCs w:val="21"/>
          <w:lang w:val="en-US"/>
        </w:rPr>
        <w:t>neighbours</w:t>
      </w:r>
      <w:proofErr w:type="spellEnd"/>
      <w:r w:rsidR="00E178A3">
        <w:rPr>
          <w:sz w:val="21"/>
          <w:szCs w:val="21"/>
          <w:lang w:val="en-US"/>
        </w:rPr>
        <w:t xml:space="preserve"> into three classes: </w:t>
      </w:r>
      <w:r w:rsidR="00326705">
        <w:rPr>
          <w:sz w:val="21"/>
          <w:szCs w:val="21"/>
          <w:lang w:val="en-US"/>
        </w:rPr>
        <w:t xml:space="preserve">face-centered (6), </w:t>
      </w:r>
      <w:r w:rsidR="00E178A3">
        <w:rPr>
          <w:sz w:val="21"/>
          <w:szCs w:val="21"/>
          <w:lang w:val="en-US"/>
        </w:rPr>
        <w:t>edge-cent</w:t>
      </w:r>
      <w:r w:rsidR="00326705">
        <w:rPr>
          <w:sz w:val="21"/>
          <w:szCs w:val="21"/>
          <w:lang w:val="en-US"/>
        </w:rPr>
        <w:t>e</w:t>
      </w:r>
      <w:r w:rsidR="00E178A3">
        <w:rPr>
          <w:sz w:val="21"/>
          <w:szCs w:val="21"/>
          <w:lang w:val="en-US"/>
        </w:rPr>
        <w:t>red (</w:t>
      </w:r>
      <w:r w:rsidR="00326705">
        <w:rPr>
          <w:sz w:val="21"/>
          <w:szCs w:val="21"/>
          <w:lang w:val="en-US"/>
        </w:rPr>
        <w:t>12</w:t>
      </w:r>
      <w:r w:rsidR="00E178A3">
        <w:rPr>
          <w:sz w:val="21"/>
          <w:szCs w:val="21"/>
          <w:lang w:val="en-US"/>
        </w:rPr>
        <w:t xml:space="preserve">) and </w:t>
      </w:r>
      <w:r w:rsidR="00326705">
        <w:rPr>
          <w:sz w:val="21"/>
          <w:szCs w:val="21"/>
          <w:lang w:val="en-US"/>
        </w:rPr>
        <w:t xml:space="preserve">corner (8) </w:t>
      </w:r>
      <w:r w:rsidR="00E178A3">
        <w:rPr>
          <w:sz w:val="21"/>
          <w:szCs w:val="21"/>
          <w:lang w:val="en-US"/>
        </w:rPr>
        <w:t xml:space="preserve">sites. Given the preferred z-axis of </w:t>
      </w:r>
      <w:r w:rsidR="003A07BB">
        <w:rPr>
          <w:sz w:val="21"/>
          <w:szCs w:val="21"/>
          <w:lang w:val="en-US"/>
        </w:rPr>
        <w:t>our</w:t>
      </w:r>
      <w:r w:rsidR="00E178A3">
        <w:rPr>
          <w:sz w:val="21"/>
          <w:szCs w:val="21"/>
          <w:lang w:val="en-US"/>
        </w:rPr>
        <w:t xml:space="preserve"> asymmetric 64xNxN space and the desire to relate 3D rules to 2D rules it makes sense to further distinguish the </w:t>
      </w:r>
      <w:r w:rsidR="003A07BB">
        <w:rPr>
          <w:sz w:val="21"/>
          <w:szCs w:val="21"/>
          <w:lang w:val="en-US"/>
        </w:rPr>
        <w:t>(</w:t>
      </w:r>
      <w:proofErr w:type="spellStart"/>
      <w:r w:rsidR="003A07BB">
        <w:rPr>
          <w:sz w:val="21"/>
          <w:szCs w:val="21"/>
          <w:lang w:val="en-US"/>
        </w:rPr>
        <w:t>xy</w:t>
      </w:r>
      <w:proofErr w:type="spellEnd"/>
      <w:r w:rsidR="003A07BB">
        <w:rPr>
          <w:sz w:val="21"/>
          <w:szCs w:val="21"/>
          <w:lang w:val="en-US"/>
        </w:rPr>
        <w:t xml:space="preserve">) </w:t>
      </w:r>
      <w:r w:rsidR="00E178A3">
        <w:rPr>
          <w:sz w:val="21"/>
          <w:szCs w:val="21"/>
          <w:lang w:val="en-US"/>
        </w:rPr>
        <w:t>in</w:t>
      </w:r>
      <w:r w:rsidR="003A07BB">
        <w:rPr>
          <w:sz w:val="21"/>
          <w:szCs w:val="21"/>
          <w:lang w:val="en-US"/>
        </w:rPr>
        <w:t>-</w:t>
      </w:r>
      <w:r w:rsidR="00E178A3">
        <w:rPr>
          <w:sz w:val="21"/>
          <w:szCs w:val="21"/>
          <w:lang w:val="en-US"/>
        </w:rPr>
        <w:t>plane and out</w:t>
      </w:r>
      <w:r w:rsidR="003A07BB">
        <w:rPr>
          <w:sz w:val="21"/>
          <w:szCs w:val="21"/>
          <w:lang w:val="en-US"/>
        </w:rPr>
        <w:t>-</w:t>
      </w:r>
      <w:r w:rsidR="00E178A3">
        <w:rPr>
          <w:sz w:val="21"/>
          <w:szCs w:val="21"/>
          <w:lang w:val="en-US"/>
        </w:rPr>
        <w:t>of</w:t>
      </w:r>
      <w:r w:rsidR="003A07BB">
        <w:rPr>
          <w:sz w:val="21"/>
          <w:szCs w:val="21"/>
          <w:lang w:val="en-US"/>
        </w:rPr>
        <w:t>-</w:t>
      </w:r>
      <w:r w:rsidR="00E178A3">
        <w:rPr>
          <w:sz w:val="21"/>
          <w:szCs w:val="21"/>
          <w:lang w:val="en-US"/>
        </w:rPr>
        <w:t>plane sites</w:t>
      </w:r>
      <w:r w:rsidR="00326705">
        <w:rPr>
          <w:sz w:val="21"/>
          <w:szCs w:val="21"/>
          <w:lang w:val="en-US"/>
        </w:rPr>
        <w:t xml:space="preserve"> yielding 5 classes with </w:t>
      </w:r>
      <w:r w:rsidR="003A07BB">
        <w:rPr>
          <w:sz w:val="21"/>
          <w:szCs w:val="21"/>
          <w:lang w:val="en-US"/>
        </w:rPr>
        <w:t>4,2,</w:t>
      </w:r>
      <w:r w:rsidR="00326705">
        <w:rPr>
          <w:sz w:val="21"/>
          <w:szCs w:val="21"/>
          <w:lang w:val="en-US"/>
        </w:rPr>
        <w:t>4,8</w:t>
      </w:r>
      <w:r w:rsidR="003A07BB">
        <w:rPr>
          <w:sz w:val="21"/>
          <w:szCs w:val="21"/>
          <w:lang w:val="en-US"/>
        </w:rPr>
        <w:t>,</w:t>
      </w:r>
      <w:r w:rsidR="00326705">
        <w:rPr>
          <w:sz w:val="21"/>
          <w:szCs w:val="21"/>
          <w:lang w:val="en-US"/>
        </w:rPr>
        <w:t xml:space="preserve">8 members. </w:t>
      </w:r>
      <w:r w:rsidR="003A07BB">
        <w:rPr>
          <w:sz w:val="21"/>
          <w:szCs w:val="21"/>
          <w:lang w:val="en-US"/>
        </w:rPr>
        <w:t>The number of rules with the total sum in the range 4-7 is then …</w:t>
      </w:r>
    </w:p>
    <w:p w14:paraId="10E87E37" w14:textId="51DEBF49" w:rsidR="00E178A3" w:rsidRDefault="00E178A3" w:rsidP="007A74DA">
      <w:pPr>
        <w:rPr>
          <w:sz w:val="21"/>
          <w:szCs w:val="21"/>
          <w:lang w:val="en-US"/>
        </w:rPr>
      </w:pPr>
    </w:p>
    <w:p w14:paraId="695D4017" w14:textId="77777777" w:rsidR="00E178A3" w:rsidRDefault="00E178A3" w:rsidP="007A74DA">
      <w:pPr>
        <w:rPr>
          <w:sz w:val="21"/>
          <w:szCs w:val="21"/>
          <w:lang w:val="en-US"/>
        </w:rPr>
      </w:pPr>
    </w:p>
    <w:p w14:paraId="7A27FFA6" w14:textId="77777777" w:rsidR="00E178A3" w:rsidRDefault="00E178A3" w:rsidP="007A74DA">
      <w:pPr>
        <w:rPr>
          <w:sz w:val="21"/>
          <w:szCs w:val="21"/>
          <w:lang w:val="en-US"/>
        </w:rPr>
      </w:pPr>
    </w:p>
    <w:p w14:paraId="5F5B9F7A" w14:textId="59020288" w:rsidR="00E178A3" w:rsidRDefault="00E178A3" w:rsidP="007A74DA">
      <w:pPr>
        <w:rPr>
          <w:sz w:val="21"/>
          <w:szCs w:val="21"/>
          <w:lang w:val="en-US"/>
        </w:rPr>
      </w:pPr>
    </w:p>
    <w:p w14:paraId="3D27F4DF" w14:textId="77777777" w:rsidR="00E178A3" w:rsidRPr="007A74DA" w:rsidRDefault="00E178A3" w:rsidP="007A74DA">
      <w:pPr>
        <w:rPr>
          <w:sz w:val="21"/>
          <w:szCs w:val="21"/>
          <w:lang w:val="en-US"/>
        </w:rPr>
      </w:pPr>
    </w:p>
    <w:p w14:paraId="3EE715BA" w14:textId="2AC1C514" w:rsidR="007A74DA" w:rsidRPr="007A74DA" w:rsidRDefault="007A74DA" w:rsidP="007A74DA"/>
    <w:sectPr w:rsidR="007A74DA" w:rsidRPr="007A74DA" w:rsidSect="00741111">
      <w:headerReference w:type="default" r:id="rId11"/>
      <w:footerReference w:type="default" r:id="rId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orman Packard" w:date="2018-12-02T23:03:00Z" w:initials="NP">
    <w:p w14:paraId="52179832" w14:textId="76A2DA38" w:rsidR="00F20B15" w:rsidRDefault="00F20B15">
      <w:pPr>
        <w:pStyle w:val="CommentText"/>
      </w:pPr>
      <w:r>
        <w:rPr>
          <w:rStyle w:val="CommentReference"/>
        </w:rPr>
        <w:annotationRef/>
      </w:r>
      <w:r>
        <w:t>Contents here as a (temporary) aid to see overall structure.</w:t>
      </w:r>
    </w:p>
  </w:comment>
  <w:comment w:id="231" w:author="Norman Packard" w:date="2018-12-02T22:16:00Z" w:initials="NP">
    <w:p w14:paraId="096CE367" w14:textId="34D62AC2" w:rsidR="00F20B15" w:rsidRDefault="00F20B15">
      <w:pPr>
        <w:pStyle w:val="CommentText"/>
      </w:pPr>
      <w:r>
        <w:rPr>
          <w:rStyle w:val="CommentReference"/>
        </w:rPr>
        <w:annotationRef/>
      </w:r>
      <w:r>
        <w:t>Where is the list of references?  Separate file?</w:t>
      </w:r>
    </w:p>
  </w:comment>
  <w:comment w:id="238" w:author="Norman Packard" w:date="2018-12-08T23:42:00Z" w:initials="NP">
    <w:p w14:paraId="669952E3" w14:textId="77777777" w:rsidR="00F20B15" w:rsidRDefault="00F20B15">
      <w:pPr>
        <w:pStyle w:val="CommentText"/>
      </w:pPr>
      <w:r>
        <w:rPr>
          <w:rStyle w:val="CommentReference"/>
        </w:rPr>
        <w:annotationRef/>
      </w:r>
      <w:r>
        <w:t>Deleted reference to Golly notation because it is not really needed here:</w:t>
      </w:r>
    </w:p>
    <w:p w14:paraId="0A152151" w14:textId="77777777" w:rsidR="00F20B15" w:rsidRPr="000771AC" w:rsidRDefault="00F20B15" w:rsidP="00C20CF8">
      <w:pPr>
        <w:pStyle w:val="BodyText"/>
        <w:jc w:val="both"/>
      </w:pPr>
      <w:r>
        <w:t>“…In Golly’s compact notation for life-like 2d cellular automaton rules</w:t>
      </w:r>
      <w:proofErr w:type="gramStart"/>
      <w:r>
        <w:t>, ,</w:t>
      </w:r>
      <w:proofErr w:type="gramEnd"/>
      <w:r>
        <w:t xml:space="preserve"> and can be denoted by the code S23/B3</w:t>
      </w:r>
    </w:p>
    <w:p w14:paraId="35CC5B52" w14:textId="10019D48" w:rsidR="00F20B15" w:rsidRDefault="00F20B15">
      <w:pPr>
        <w:pStyle w:val="CommentText"/>
      </w:pPr>
      <w:r>
        <w:t>…”</w:t>
      </w:r>
    </w:p>
  </w:comment>
  <w:comment w:id="325" w:author="Norman Packard" w:date="2018-12-02T22:43:00Z" w:initials="NP">
    <w:p w14:paraId="6B652F93" w14:textId="6A49E957" w:rsidR="00F20B15" w:rsidRDefault="00F20B15">
      <w:pPr>
        <w:pStyle w:val="CommentText"/>
      </w:pPr>
      <w:r>
        <w:rPr>
          <w:rStyle w:val="CommentReference"/>
        </w:rPr>
        <w:annotationRef/>
      </w:r>
      <w:r>
        <w:t>Copied from below</w:t>
      </w:r>
    </w:p>
  </w:comment>
  <w:comment w:id="346" w:author="Norman Packard" w:date="2018-10-29T14:21:00Z" w:initials="NP">
    <w:p w14:paraId="0F424B61" w14:textId="2AF2E009" w:rsidR="00F20B15" w:rsidRDefault="00F20B15">
      <w:pPr>
        <w:pStyle w:val="CommentText"/>
      </w:pPr>
      <w:r>
        <w:rPr>
          <w:rStyle w:val="CommentReference"/>
        </w:rPr>
        <w:annotationRef/>
      </w:r>
      <w:r>
        <w:t xml:space="preserve">Nice idea to augment Golly notation.  What is the difference between b and B?  Not sure I understand notation in the following </w:t>
      </w:r>
      <w:proofErr w:type="gramStart"/>
      <w:r>
        <w:t>{ …</w:t>
      </w:r>
      <w:proofErr w:type="gramEnd"/>
      <w:r>
        <w:t xml:space="preserve"> }.</w:t>
      </w:r>
    </w:p>
  </w:comment>
  <w:comment w:id="347" w:author="John S. McCaskill" w:date="2018-11-23T08:52:00Z" w:initials="JSM">
    <w:p w14:paraId="09FBC860" w14:textId="038D3EBB" w:rsidR="00F20B15" w:rsidRDefault="00F20B15">
      <w:pPr>
        <w:pStyle w:val="CommentText"/>
      </w:pPr>
      <w:r>
        <w:rPr>
          <w:rStyle w:val="CommentReference"/>
        </w:rPr>
        <w:annotationRef/>
      </w:r>
      <w:r>
        <w:t xml:space="preserve">The difference between birth with B and b is that B refers to the </w:t>
      </w:r>
      <w:proofErr w:type="spellStart"/>
      <w:r>
        <w:t>gol</w:t>
      </w:r>
      <w:proofErr w:type="spellEnd"/>
      <w:r>
        <w:t xml:space="preserve"> state and b refers to the gene state. Whereas for </w:t>
      </w:r>
      <w:proofErr w:type="spellStart"/>
      <w:r>
        <w:t>gol</w:t>
      </w:r>
      <w:proofErr w:type="spellEnd"/>
      <w:r>
        <w:t xml:space="preserve"> state birth, the genes are always copied, for </w:t>
      </w:r>
      <w:proofErr w:type="spellStart"/>
      <w:r>
        <w:t>gol</w:t>
      </w:r>
      <w:proofErr w:type="spellEnd"/>
      <w:r>
        <w:t xml:space="preserve"> state survival the genes may be left as they are or overwritten. The latter is a kind of birth (Moran) and signified by b.</w:t>
      </w:r>
    </w:p>
  </w:comment>
  <w:comment w:id="381" w:author="Norman Packard" w:date="2018-12-02T22:36:00Z" w:initials="NP">
    <w:p w14:paraId="07FACB17" w14:textId="2BC1E43C" w:rsidR="00F20B15" w:rsidRDefault="00F20B15">
      <w:pPr>
        <w:pStyle w:val="CommentText"/>
      </w:pPr>
      <w:r>
        <w:rPr>
          <w:rStyle w:val="CommentReference"/>
        </w:rPr>
        <w:annotationRef/>
      </w:r>
      <w:r>
        <w:t>Copied from below</w:t>
      </w:r>
    </w:p>
  </w:comment>
  <w:comment w:id="384" w:author="Norman Packard" w:date="2018-12-02T21:50:00Z" w:initials="NP">
    <w:p w14:paraId="07A960FF" w14:textId="77777777" w:rsidR="00F20B15" w:rsidRDefault="00F20B15" w:rsidP="00E11EC8">
      <w:pPr>
        <w:pStyle w:val="CommentText"/>
      </w:pPr>
      <w:r>
        <w:rPr>
          <w:rStyle w:val="CommentReference"/>
        </w:rPr>
        <w:annotationRef/>
      </w:r>
      <w:r>
        <w:t>Actually, I like this genome / gene distinction.</w:t>
      </w:r>
    </w:p>
  </w:comment>
  <w:comment w:id="424" w:author="Norman Packard" w:date="2018-12-02T23:06:00Z" w:initials="NP">
    <w:p w14:paraId="01E9B24C" w14:textId="07178288" w:rsidR="00F20B15" w:rsidRDefault="00F20B15">
      <w:pPr>
        <w:pStyle w:val="CommentText"/>
      </w:pPr>
      <w:r>
        <w:rPr>
          <w:rStyle w:val="CommentReference"/>
        </w:rPr>
        <w:annotationRef/>
      </w:r>
      <w:r>
        <w:t>Maybe… this for a follow-on paper?</w:t>
      </w:r>
    </w:p>
  </w:comment>
  <w:comment w:id="442" w:author="Norman Packard" w:date="2018-12-02T22:36:00Z" w:initials="NP">
    <w:p w14:paraId="485D9934" w14:textId="201C3A60" w:rsidR="00F20B15" w:rsidRDefault="00F20B15">
      <w:pPr>
        <w:pStyle w:val="CommentText"/>
      </w:pPr>
      <w:r>
        <w:rPr>
          <w:rStyle w:val="CommentReference"/>
        </w:rPr>
        <w:annotationRef/>
      </w:r>
      <w:r>
        <w:t>Copied to above; left here to keep changes visible.</w:t>
      </w:r>
    </w:p>
  </w:comment>
  <w:comment w:id="473" w:author="Norman Packard" w:date="2018-12-02T21:50:00Z" w:initials="NP">
    <w:p w14:paraId="2D6B2058" w14:textId="77777777" w:rsidR="00F20B15" w:rsidRDefault="00F20B15">
      <w:pPr>
        <w:pStyle w:val="CommentText"/>
      </w:pPr>
      <w:r>
        <w:rPr>
          <w:rStyle w:val="CommentReference"/>
        </w:rPr>
        <w:annotationRef/>
      </w:r>
      <w:r>
        <w:t>Actually, I like this genome / gene distinction.</w:t>
      </w:r>
    </w:p>
  </w:comment>
  <w:comment w:id="485" w:author="Norman Packard" w:date="2018-12-02T22:43:00Z" w:initials="NP">
    <w:p w14:paraId="3089ACF0" w14:textId="51B9DD08" w:rsidR="00F20B15" w:rsidRDefault="00F20B15">
      <w:pPr>
        <w:pStyle w:val="CommentText"/>
      </w:pPr>
      <w:r>
        <w:rPr>
          <w:rStyle w:val="CommentReference"/>
        </w:rPr>
        <w:annotationRef/>
      </w:r>
      <w:r>
        <w:t>Copied to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179832" w15:done="0"/>
  <w15:commentEx w15:paraId="096CE367" w15:done="0"/>
  <w15:commentEx w15:paraId="35CC5B52" w15:done="0"/>
  <w15:commentEx w15:paraId="6B652F93" w15:done="0"/>
  <w15:commentEx w15:paraId="0F424B61" w15:done="0"/>
  <w15:commentEx w15:paraId="09FBC860" w15:paraIdParent="0F424B61" w15:done="0"/>
  <w15:commentEx w15:paraId="07FACB17" w15:done="0"/>
  <w15:commentEx w15:paraId="07A960FF" w15:done="0"/>
  <w15:commentEx w15:paraId="01E9B24C" w15:done="0"/>
  <w15:commentEx w15:paraId="485D9934" w15:done="0"/>
  <w15:commentEx w15:paraId="2D6B2058" w15:done="0"/>
  <w15:commentEx w15:paraId="3089AC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179832" w16cid:durableId="1FAEE32E"/>
  <w16cid:commentId w16cid:paraId="096CE367" w16cid:durableId="1FAED84C"/>
  <w16cid:commentId w16cid:paraId="35CC5B52" w16cid:durableId="1FB6D554"/>
  <w16cid:commentId w16cid:paraId="6B652F93" w16cid:durableId="1FAEDE87"/>
  <w16cid:commentId w16cid:paraId="0F424B61" w16cid:durableId="1FA14D5F"/>
  <w16cid:commentId w16cid:paraId="09FBC860" w16cid:durableId="1FA23E5C"/>
  <w16cid:commentId w16cid:paraId="07FACB17" w16cid:durableId="1FAEDCDC"/>
  <w16cid:commentId w16cid:paraId="07A960FF" w16cid:durableId="1FAEDCB2"/>
  <w16cid:commentId w16cid:paraId="01E9B24C" w16cid:durableId="1FAEE3FB"/>
  <w16cid:commentId w16cid:paraId="485D9934" w16cid:durableId="1FAEDCEE"/>
  <w16cid:commentId w16cid:paraId="2D6B2058" w16cid:durableId="1FAED20C"/>
  <w16cid:commentId w16cid:paraId="3089ACF0" w16cid:durableId="1FAEDE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A76A4" w14:textId="77777777" w:rsidR="00DF3501" w:rsidRDefault="00DF3501" w:rsidP="00742744">
      <w:r>
        <w:separator/>
      </w:r>
    </w:p>
  </w:endnote>
  <w:endnote w:type="continuationSeparator" w:id="0">
    <w:p w14:paraId="283DFEA5" w14:textId="77777777" w:rsidR="00DF3501" w:rsidRDefault="00DF3501" w:rsidP="00742744">
      <w:r>
        <w:continuationSeparator/>
      </w:r>
    </w:p>
  </w:endnote>
  <w:endnote w:type="continuationNotice" w:id="1">
    <w:p w14:paraId="68CA76DD" w14:textId="77777777" w:rsidR="00DF3501" w:rsidRDefault="00DF35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20603050405020304"/>
    <w:charset w:val="00"/>
    <w:family w:val="roman"/>
    <w:pitch w:val="variable"/>
    <w:sig w:usb0="E0002AFF" w:usb1="C0007841"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5F18" w14:textId="77777777" w:rsidR="00F20B15" w:rsidRDefault="00F20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F348E" w14:textId="77777777" w:rsidR="00DF3501" w:rsidRDefault="00DF3501" w:rsidP="00742744">
      <w:r>
        <w:separator/>
      </w:r>
    </w:p>
  </w:footnote>
  <w:footnote w:type="continuationSeparator" w:id="0">
    <w:p w14:paraId="3ECAF1F3" w14:textId="77777777" w:rsidR="00DF3501" w:rsidRDefault="00DF3501" w:rsidP="00742744">
      <w:r>
        <w:continuationSeparator/>
      </w:r>
    </w:p>
  </w:footnote>
  <w:footnote w:type="continuationNotice" w:id="1">
    <w:p w14:paraId="3BBDC44C" w14:textId="77777777" w:rsidR="00DF3501" w:rsidRDefault="00DF35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6F01" w14:textId="77777777" w:rsidR="00F20B15" w:rsidRDefault="00F20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3692E"/>
    <w:multiLevelType w:val="hybridMultilevel"/>
    <w:tmpl w:val="637E7208"/>
    <w:lvl w:ilvl="0" w:tplc="CBF88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60EB3"/>
    <w:multiLevelType w:val="hybridMultilevel"/>
    <w:tmpl w:val="4D6CA700"/>
    <w:lvl w:ilvl="0" w:tplc="E0CA3C7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rman Packard">
    <w15:presenceInfo w15:providerId="Windows Live" w15:userId="6114c9a5f38cc5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0B7"/>
    <w:rsid w:val="00046FB8"/>
    <w:rsid w:val="000612D7"/>
    <w:rsid w:val="00065025"/>
    <w:rsid w:val="000771AC"/>
    <w:rsid w:val="00080A36"/>
    <w:rsid w:val="00080B92"/>
    <w:rsid w:val="00084C86"/>
    <w:rsid w:val="000C31EE"/>
    <w:rsid w:val="000D24BB"/>
    <w:rsid w:val="000E2E67"/>
    <w:rsid w:val="00117198"/>
    <w:rsid w:val="001E1678"/>
    <w:rsid w:val="00223B41"/>
    <w:rsid w:val="00244BD9"/>
    <w:rsid w:val="00262C91"/>
    <w:rsid w:val="002C159F"/>
    <w:rsid w:val="00326705"/>
    <w:rsid w:val="0033181B"/>
    <w:rsid w:val="00361D60"/>
    <w:rsid w:val="003721FF"/>
    <w:rsid w:val="00393035"/>
    <w:rsid w:val="003A07BB"/>
    <w:rsid w:val="003A09F5"/>
    <w:rsid w:val="003B4994"/>
    <w:rsid w:val="003D4EE9"/>
    <w:rsid w:val="003F7822"/>
    <w:rsid w:val="00442C6B"/>
    <w:rsid w:val="004430F1"/>
    <w:rsid w:val="0045094F"/>
    <w:rsid w:val="00472760"/>
    <w:rsid w:val="00496558"/>
    <w:rsid w:val="004A5CA8"/>
    <w:rsid w:val="004D4005"/>
    <w:rsid w:val="004D46C2"/>
    <w:rsid w:val="004D6784"/>
    <w:rsid w:val="004F7A0B"/>
    <w:rsid w:val="00571666"/>
    <w:rsid w:val="00572678"/>
    <w:rsid w:val="0059237F"/>
    <w:rsid w:val="005C60B0"/>
    <w:rsid w:val="00613494"/>
    <w:rsid w:val="00664E4B"/>
    <w:rsid w:val="006A2970"/>
    <w:rsid w:val="006C1BAD"/>
    <w:rsid w:val="006C5136"/>
    <w:rsid w:val="006D6669"/>
    <w:rsid w:val="00741111"/>
    <w:rsid w:val="00742744"/>
    <w:rsid w:val="00774327"/>
    <w:rsid w:val="007A09F6"/>
    <w:rsid w:val="007A74DA"/>
    <w:rsid w:val="007B1BB7"/>
    <w:rsid w:val="007C18D2"/>
    <w:rsid w:val="007C3EC4"/>
    <w:rsid w:val="008352FA"/>
    <w:rsid w:val="008B3E51"/>
    <w:rsid w:val="008E067C"/>
    <w:rsid w:val="00962570"/>
    <w:rsid w:val="009627FC"/>
    <w:rsid w:val="00983C56"/>
    <w:rsid w:val="009A053B"/>
    <w:rsid w:val="009C10D2"/>
    <w:rsid w:val="009C345B"/>
    <w:rsid w:val="009E0DF8"/>
    <w:rsid w:val="009E0E89"/>
    <w:rsid w:val="00A0044C"/>
    <w:rsid w:val="00A10D26"/>
    <w:rsid w:val="00A9011B"/>
    <w:rsid w:val="00AE25C6"/>
    <w:rsid w:val="00AE6CA7"/>
    <w:rsid w:val="00B02C9C"/>
    <w:rsid w:val="00B100C5"/>
    <w:rsid w:val="00B610DA"/>
    <w:rsid w:val="00B95A4C"/>
    <w:rsid w:val="00BA1E7F"/>
    <w:rsid w:val="00BC79B0"/>
    <w:rsid w:val="00BD3C93"/>
    <w:rsid w:val="00BD465A"/>
    <w:rsid w:val="00BD6E9A"/>
    <w:rsid w:val="00C001E2"/>
    <w:rsid w:val="00C040BC"/>
    <w:rsid w:val="00C20CF8"/>
    <w:rsid w:val="00C73D73"/>
    <w:rsid w:val="00CA3617"/>
    <w:rsid w:val="00D36C36"/>
    <w:rsid w:val="00D37976"/>
    <w:rsid w:val="00D829D8"/>
    <w:rsid w:val="00DC6377"/>
    <w:rsid w:val="00DD4C02"/>
    <w:rsid w:val="00DE50E6"/>
    <w:rsid w:val="00DF3501"/>
    <w:rsid w:val="00E109FF"/>
    <w:rsid w:val="00E11EC8"/>
    <w:rsid w:val="00E152AA"/>
    <w:rsid w:val="00E178A3"/>
    <w:rsid w:val="00E60A63"/>
    <w:rsid w:val="00E720BF"/>
    <w:rsid w:val="00E7210B"/>
    <w:rsid w:val="00E87F96"/>
    <w:rsid w:val="00E972E3"/>
    <w:rsid w:val="00EE30B7"/>
    <w:rsid w:val="00EF612A"/>
    <w:rsid w:val="00F20B15"/>
    <w:rsid w:val="00F539B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D24BB"/>
    <w:pPr>
      <w:ind w:left="720"/>
      <w:contextualSpacing/>
    </w:pPr>
  </w:style>
  <w:style w:type="paragraph" w:styleId="TOC1">
    <w:name w:val="toc 1"/>
    <w:basedOn w:val="Normal"/>
    <w:next w:val="Normal"/>
    <w:autoRedefine/>
    <w:uiPriority w:val="39"/>
    <w:unhideWhenUsed/>
    <w:rsid w:val="008E067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8E067C"/>
    <w:pPr>
      <w:spacing w:before="240"/>
    </w:pPr>
    <w:rPr>
      <w:rFonts w:cstheme="minorHAnsi"/>
      <w:b/>
      <w:bCs/>
      <w:sz w:val="20"/>
      <w:szCs w:val="20"/>
    </w:rPr>
  </w:style>
  <w:style w:type="paragraph" w:styleId="TOC3">
    <w:name w:val="toc 3"/>
    <w:basedOn w:val="Normal"/>
    <w:next w:val="Normal"/>
    <w:autoRedefine/>
    <w:uiPriority w:val="39"/>
    <w:unhideWhenUsed/>
    <w:rsid w:val="008E067C"/>
    <w:pPr>
      <w:ind w:left="240"/>
    </w:pPr>
    <w:rPr>
      <w:rFonts w:cstheme="minorHAnsi"/>
      <w:sz w:val="20"/>
      <w:szCs w:val="20"/>
    </w:rPr>
  </w:style>
  <w:style w:type="paragraph" w:styleId="TOC4">
    <w:name w:val="toc 4"/>
    <w:basedOn w:val="Normal"/>
    <w:next w:val="Normal"/>
    <w:autoRedefine/>
    <w:uiPriority w:val="39"/>
    <w:unhideWhenUsed/>
    <w:rsid w:val="008E067C"/>
    <w:pPr>
      <w:ind w:left="480"/>
    </w:pPr>
    <w:rPr>
      <w:rFonts w:cstheme="minorHAnsi"/>
      <w:sz w:val="20"/>
      <w:szCs w:val="20"/>
    </w:rPr>
  </w:style>
  <w:style w:type="paragraph" w:styleId="TOC5">
    <w:name w:val="toc 5"/>
    <w:basedOn w:val="Normal"/>
    <w:next w:val="Normal"/>
    <w:autoRedefine/>
    <w:uiPriority w:val="39"/>
    <w:unhideWhenUsed/>
    <w:rsid w:val="008E067C"/>
    <w:pPr>
      <w:ind w:left="720"/>
    </w:pPr>
    <w:rPr>
      <w:rFonts w:cstheme="minorHAnsi"/>
      <w:sz w:val="20"/>
      <w:szCs w:val="20"/>
    </w:rPr>
  </w:style>
  <w:style w:type="paragraph" w:styleId="TOC6">
    <w:name w:val="toc 6"/>
    <w:basedOn w:val="Normal"/>
    <w:next w:val="Normal"/>
    <w:autoRedefine/>
    <w:uiPriority w:val="39"/>
    <w:unhideWhenUsed/>
    <w:rsid w:val="008E067C"/>
    <w:pPr>
      <w:ind w:left="960"/>
    </w:pPr>
    <w:rPr>
      <w:rFonts w:cstheme="minorHAnsi"/>
      <w:sz w:val="20"/>
      <w:szCs w:val="20"/>
    </w:rPr>
  </w:style>
  <w:style w:type="paragraph" w:styleId="TOC7">
    <w:name w:val="toc 7"/>
    <w:basedOn w:val="Normal"/>
    <w:next w:val="Normal"/>
    <w:autoRedefine/>
    <w:uiPriority w:val="39"/>
    <w:unhideWhenUsed/>
    <w:rsid w:val="008E067C"/>
    <w:pPr>
      <w:ind w:left="1200"/>
    </w:pPr>
    <w:rPr>
      <w:rFonts w:cstheme="minorHAnsi"/>
      <w:sz w:val="20"/>
      <w:szCs w:val="20"/>
    </w:rPr>
  </w:style>
  <w:style w:type="paragraph" w:styleId="TOC8">
    <w:name w:val="toc 8"/>
    <w:basedOn w:val="Normal"/>
    <w:next w:val="Normal"/>
    <w:autoRedefine/>
    <w:uiPriority w:val="39"/>
    <w:unhideWhenUsed/>
    <w:rsid w:val="008E067C"/>
    <w:pPr>
      <w:ind w:left="1440"/>
    </w:pPr>
    <w:rPr>
      <w:rFonts w:cstheme="minorHAnsi"/>
      <w:sz w:val="20"/>
      <w:szCs w:val="20"/>
    </w:rPr>
  </w:style>
  <w:style w:type="paragraph" w:styleId="TOC9">
    <w:name w:val="toc 9"/>
    <w:basedOn w:val="Normal"/>
    <w:next w:val="Normal"/>
    <w:autoRedefine/>
    <w:uiPriority w:val="39"/>
    <w:unhideWhenUsed/>
    <w:rsid w:val="008E067C"/>
    <w:pPr>
      <w:ind w:left="1680"/>
    </w:pPr>
    <w:rPr>
      <w:rFonts w:cstheme="minorHAnsi"/>
      <w:sz w:val="20"/>
      <w:szCs w:val="20"/>
    </w:rPr>
  </w:style>
  <w:style w:type="paragraph" w:styleId="Revision">
    <w:name w:val="Revision"/>
    <w:hidden/>
    <w:uiPriority w:val="99"/>
    <w:semiHidden/>
    <w:rsid w:val="007C1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Golly_(program)"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4908</Words>
  <Characters>27979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32822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Norman Packard</cp:lastModifiedBy>
  <cp:revision>7</cp:revision>
  <cp:lastPrinted>2018-12-09T08:07:00Z</cp:lastPrinted>
  <dcterms:created xsi:type="dcterms:W3CDTF">2018-12-03T06:02:00Z</dcterms:created>
  <dcterms:modified xsi:type="dcterms:W3CDTF">2018-12-09T08:22:00Z</dcterms:modified>
</cp:coreProperties>
</file>